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D1A31" w14:textId="77777777" w:rsidR="00584FDD" w:rsidRDefault="00584FDD" w:rsidP="005670BD">
      <w:pPr>
        <w:pStyle w:val="Titre1"/>
        <w:jc w:val="both"/>
      </w:pPr>
      <w:bookmarkStart w:id="0" w:name="_Toc21335188"/>
      <w:bookmarkStart w:id="1" w:name="_Toc44274924"/>
      <w:r>
        <w:rPr>
          <w:noProof/>
          <w:lang w:val="fr-CH"/>
        </w:rPr>
        <mc:AlternateContent>
          <mc:Choice Requires="wps">
            <w:drawing>
              <wp:anchor distT="0" distB="0" distL="114300" distR="114300" simplePos="0" relativeHeight="251646976" behindDoc="0" locked="0" layoutInCell="1" allowOverlap="1" wp14:anchorId="224EF085" wp14:editId="4FAE27CF">
                <wp:simplePos x="0" y="0"/>
                <wp:positionH relativeFrom="page">
                  <wp:posOffset>-340243</wp:posOffset>
                </wp:positionH>
                <wp:positionV relativeFrom="paragraph">
                  <wp:posOffset>-6660</wp:posOffset>
                </wp:positionV>
                <wp:extent cx="8091377" cy="6409055"/>
                <wp:effectExtent l="0" t="0" r="24130" b="10795"/>
                <wp:wrapNone/>
                <wp:docPr id="9" name="Rectangle 9"/>
                <wp:cNvGraphicFramePr/>
                <a:graphic xmlns:a="http://schemas.openxmlformats.org/drawingml/2006/main">
                  <a:graphicData uri="http://schemas.microsoft.com/office/word/2010/wordprocessingShape">
                    <wps:wsp>
                      <wps:cNvSpPr/>
                      <wps:spPr>
                        <a:xfrm>
                          <a:off x="0" y="0"/>
                          <a:ext cx="8091377" cy="6409055"/>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7A00C4BB" w14:textId="77777777" w:rsidR="00D779CB" w:rsidRDefault="00D779CB" w:rsidP="00584FDD">
                            <w:pPr>
                              <w:rPr>
                                <w:rStyle w:val="Accentuation"/>
                                <w:rFonts w:cs="Open Sans Semibold"/>
                                <w:b/>
                                <w:bCs/>
                                <w:i w:val="0"/>
                                <w:iCs w:val="0"/>
                                <w:color w:val="000000" w:themeColor="text1"/>
                                <w:sz w:val="72"/>
                                <w:szCs w:val="72"/>
                              </w:rPr>
                            </w:pPr>
                          </w:p>
                          <w:p w14:paraId="0A88387E" w14:textId="77777777" w:rsidR="00D779CB" w:rsidRDefault="00D779CB" w:rsidP="00584FDD">
                            <w:pPr>
                              <w:rPr>
                                <w:rStyle w:val="Accentuation"/>
                                <w:rFonts w:cs="Open Sans Semibold"/>
                                <w:b/>
                                <w:bCs/>
                                <w:i w:val="0"/>
                                <w:iCs w:val="0"/>
                                <w:color w:val="000000" w:themeColor="text1"/>
                                <w:sz w:val="72"/>
                                <w:szCs w:val="72"/>
                              </w:rPr>
                            </w:pPr>
                          </w:p>
                          <w:p w14:paraId="26EBE54F" w14:textId="77777777" w:rsidR="00D779CB" w:rsidRDefault="00D779CB" w:rsidP="00584FDD">
                            <w:pPr>
                              <w:rPr>
                                <w:rStyle w:val="Accentuation"/>
                                <w:rFonts w:cs="Open Sans Semibold"/>
                                <w:b/>
                                <w:bCs/>
                                <w:i w:val="0"/>
                                <w:iCs w:val="0"/>
                                <w:color w:val="000000" w:themeColor="text1"/>
                                <w:sz w:val="72"/>
                                <w:szCs w:val="72"/>
                              </w:rPr>
                            </w:pPr>
                          </w:p>
                          <w:p w14:paraId="42C8CFA1" w14:textId="77777777" w:rsidR="00D779CB" w:rsidRDefault="00D779CB" w:rsidP="00584FDD">
                            <w:pPr>
                              <w:rPr>
                                <w:rStyle w:val="Accentuation"/>
                                <w:rFonts w:cs="Open Sans Semibold"/>
                                <w:b/>
                                <w:bCs/>
                                <w:i w:val="0"/>
                                <w:iCs w:val="0"/>
                                <w:color w:val="000000" w:themeColor="text1"/>
                                <w:sz w:val="72"/>
                                <w:szCs w:val="72"/>
                              </w:rPr>
                            </w:pPr>
                          </w:p>
                          <w:p w14:paraId="2CD23BB7" w14:textId="77777777" w:rsidR="00D779CB" w:rsidRDefault="00D779CB" w:rsidP="00584FDD">
                            <w:pPr>
                              <w:rPr>
                                <w:rStyle w:val="Accentuation"/>
                                <w:rFonts w:cs="Open Sans Semibold"/>
                                <w:b/>
                                <w:bCs/>
                                <w:i w:val="0"/>
                                <w:iCs w:val="0"/>
                                <w:color w:val="000000" w:themeColor="text1"/>
                                <w:sz w:val="72"/>
                                <w:szCs w:val="72"/>
                              </w:rPr>
                            </w:pPr>
                          </w:p>
                          <w:p w14:paraId="1849A85C" w14:textId="77777777" w:rsidR="00D779CB" w:rsidRDefault="00D779CB" w:rsidP="00584FDD">
                            <w:pPr>
                              <w:ind w:left="708" w:firstLine="708"/>
                              <w:jc w:val="both"/>
                              <w:rPr>
                                <w:rStyle w:val="Accentuation"/>
                                <w:rFonts w:cs="Open Sans Semibold"/>
                                <w:b/>
                                <w:bCs/>
                                <w:color w:val="222A35" w:themeColor="text2" w:themeShade="80"/>
                                <w:sz w:val="72"/>
                                <w:szCs w:val="72"/>
                              </w:rPr>
                            </w:pPr>
                          </w:p>
                          <w:p w14:paraId="5CCC92D5" w14:textId="77777777" w:rsidR="00D779CB" w:rsidRDefault="00D779CB" w:rsidP="00584FDD">
                            <w:pPr>
                              <w:ind w:left="1416"/>
                              <w:jc w:val="both"/>
                              <w:rPr>
                                <w:rStyle w:val="Accentuation"/>
                                <w:rFonts w:cs="Open Sans Semibold"/>
                                <w:b/>
                                <w:bCs/>
                                <w:color w:val="222A35" w:themeColor="text2" w:themeShade="80"/>
                                <w:sz w:val="72"/>
                                <w:szCs w:val="72"/>
                              </w:rPr>
                            </w:pPr>
                            <w:r>
                              <w:rPr>
                                <w:rStyle w:val="Accentuation"/>
                                <w:rFonts w:cs="Open Sans Semibold"/>
                                <w:b/>
                                <w:bCs/>
                                <w:color w:val="222A35" w:themeColor="text2" w:themeShade="80"/>
                                <w:sz w:val="72"/>
                                <w:szCs w:val="72"/>
                              </w:rPr>
                              <w:t xml:space="preserve"> </w:t>
                            </w:r>
                            <w:r w:rsidRPr="00ED7502">
                              <w:rPr>
                                <w:rStyle w:val="Accentuation"/>
                                <w:rFonts w:cs="Open Sans Semibold"/>
                                <w:b/>
                                <w:bCs/>
                                <w:color w:val="2E74B5" w:themeColor="accent1" w:themeShade="BF"/>
                                <w:sz w:val="72"/>
                                <w:szCs w:val="72"/>
                              </w:rPr>
                              <w:t>Cahier des charges</w:t>
                            </w:r>
                          </w:p>
                          <w:p w14:paraId="2F29E52C" w14:textId="77777777" w:rsidR="00D779CB" w:rsidRDefault="00D779CB" w:rsidP="00584FDD">
                            <w:pPr>
                              <w:jc w:val="center"/>
                              <w:rPr>
                                <w:rStyle w:val="Accentuation"/>
                                <w:rFonts w:cs="Open Sans Semibold"/>
                                <w:b/>
                                <w:bCs/>
                                <w:color w:val="222A35" w:themeColor="text2" w:themeShade="80"/>
                                <w:sz w:val="72"/>
                                <w:szCs w:val="72"/>
                              </w:rPr>
                            </w:pPr>
                          </w:p>
                          <w:p w14:paraId="7549A31F" w14:textId="77777777" w:rsidR="00D779CB" w:rsidRDefault="00D779CB" w:rsidP="00584FDD">
                            <w:pPr>
                              <w:jc w:val="center"/>
                              <w:rPr>
                                <w:rStyle w:val="Accentuation"/>
                                <w:rFonts w:cs="Open Sans Semibold"/>
                                <w:b/>
                                <w:bCs/>
                                <w:color w:val="222A35" w:themeColor="text2" w:themeShade="80"/>
                                <w:sz w:val="72"/>
                                <w:szCs w:val="72"/>
                              </w:rPr>
                            </w:pPr>
                          </w:p>
                          <w:p w14:paraId="2503C9CF" w14:textId="77777777" w:rsidR="00D779CB" w:rsidRDefault="00D779CB" w:rsidP="00584FDD">
                            <w:pPr>
                              <w:jc w:val="center"/>
                              <w:rPr>
                                <w:rStyle w:val="Accentuation"/>
                                <w:rFonts w:cs="Open Sans Semibold"/>
                                <w:b/>
                                <w:bCs/>
                                <w:color w:val="222A35" w:themeColor="text2" w:themeShade="80"/>
                                <w:sz w:val="72"/>
                                <w:szCs w:val="72"/>
                              </w:rPr>
                            </w:pPr>
                          </w:p>
                          <w:p w14:paraId="1D61D342" w14:textId="77777777" w:rsidR="00D779CB" w:rsidRDefault="00D779CB" w:rsidP="00584FDD">
                            <w:pPr>
                              <w:jc w:val="center"/>
                              <w:rPr>
                                <w:rStyle w:val="Accentuation"/>
                                <w:rFonts w:cs="Open Sans Semibold"/>
                                <w:b/>
                                <w:bCs/>
                                <w:color w:val="222A35" w:themeColor="text2" w:themeShade="80"/>
                                <w:sz w:val="72"/>
                                <w:szCs w:val="72"/>
                              </w:rPr>
                            </w:pPr>
                          </w:p>
                          <w:p w14:paraId="4CF24246" w14:textId="77777777" w:rsidR="00D779CB" w:rsidRPr="00584FDD" w:rsidRDefault="00D779CB" w:rsidP="00584FDD">
                            <w:pPr>
                              <w:jc w:val="center"/>
                              <w:rPr>
                                <w:rStyle w:val="Accentuation"/>
                                <w:rFonts w:cs="Open Sans Semibold"/>
                                <w:b/>
                                <w:bCs/>
                                <w:sz w:val="72"/>
                                <w:szCs w:val="72"/>
                              </w:rPr>
                            </w:pPr>
                          </w:p>
                          <w:p w14:paraId="04E55339" w14:textId="77777777" w:rsidR="00D779CB" w:rsidRDefault="00D779CB" w:rsidP="00584FDD">
                            <w:pPr>
                              <w:jc w:val="center"/>
                              <w:rPr>
                                <w:rStyle w:val="Accentuation"/>
                                <w:rFonts w:cs="Open Sans Semibold"/>
                                <w:b/>
                                <w:bCs/>
                                <w:color w:val="222A35" w:themeColor="text2" w:themeShade="80"/>
                                <w:sz w:val="72"/>
                                <w:szCs w:val="72"/>
                              </w:rPr>
                            </w:pPr>
                          </w:p>
                          <w:p w14:paraId="6CB65260" w14:textId="77777777" w:rsidR="00D779CB" w:rsidRDefault="00D779CB" w:rsidP="00584FDD">
                            <w:pPr>
                              <w:jc w:val="center"/>
                              <w:rPr>
                                <w:rStyle w:val="Accentuation"/>
                                <w:rFonts w:cs="Open Sans Semibold"/>
                                <w:b/>
                                <w:bCs/>
                                <w:color w:val="222A35" w:themeColor="text2" w:themeShade="80"/>
                                <w:sz w:val="72"/>
                                <w:szCs w:val="72"/>
                              </w:rPr>
                            </w:pPr>
                          </w:p>
                          <w:p w14:paraId="29830E35" w14:textId="77777777" w:rsidR="00D779CB" w:rsidRPr="008A0BA6" w:rsidRDefault="00D779CB" w:rsidP="00584FD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EF085" id="Rectangle 9" o:spid="_x0000_s1026" style="position:absolute;left:0;text-align:left;margin-left:-26.8pt;margin-top:-.5pt;width:637.1pt;height:504.6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" fillcolor="#aaa [3030]" strokecolor="#a5a5a5 [3206]" strokeweight=".5pt">
                <v:fill color2="#a3a3a3 [3174]" rotate="t" colors="0 #afafaf;.5 #a5a5a5;1 #929292" focus="100%" type="gradient">
                  <o:fill v:ext="view" type="gradientUnscaled"/>
                </v:fill>
                <v:textbox>
                  <w:txbxContent>
                    <w:p w14:paraId="7A00C4BB" w14:textId="77777777" w:rsidR="00D779CB" w:rsidRDefault="00D779CB" w:rsidP="00584FDD">
                      <w:pPr>
                        <w:rPr>
                          <w:rStyle w:val="Accentuation"/>
                          <w:rFonts w:cs="Open Sans Semibold"/>
                          <w:b/>
                          <w:bCs/>
                          <w:i w:val="0"/>
                          <w:iCs w:val="0"/>
                          <w:color w:val="000000" w:themeColor="text1"/>
                          <w:sz w:val="72"/>
                          <w:szCs w:val="72"/>
                        </w:rPr>
                      </w:pPr>
                    </w:p>
                    <w:p w14:paraId="0A88387E" w14:textId="77777777" w:rsidR="00D779CB" w:rsidRDefault="00D779CB" w:rsidP="00584FDD">
                      <w:pPr>
                        <w:rPr>
                          <w:rStyle w:val="Accentuation"/>
                          <w:rFonts w:cs="Open Sans Semibold"/>
                          <w:b/>
                          <w:bCs/>
                          <w:i w:val="0"/>
                          <w:iCs w:val="0"/>
                          <w:color w:val="000000" w:themeColor="text1"/>
                          <w:sz w:val="72"/>
                          <w:szCs w:val="72"/>
                        </w:rPr>
                      </w:pPr>
                    </w:p>
                    <w:p w14:paraId="26EBE54F" w14:textId="77777777" w:rsidR="00D779CB" w:rsidRDefault="00D779CB" w:rsidP="00584FDD">
                      <w:pPr>
                        <w:rPr>
                          <w:rStyle w:val="Accentuation"/>
                          <w:rFonts w:cs="Open Sans Semibold"/>
                          <w:b/>
                          <w:bCs/>
                          <w:i w:val="0"/>
                          <w:iCs w:val="0"/>
                          <w:color w:val="000000" w:themeColor="text1"/>
                          <w:sz w:val="72"/>
                          <w:szCs w:val="72"/>
                        </w:rPr>
                      </w:pPr>
                    </w:p>
                    <w:p w14:paraId="42C8CFA1" w14:textId="77777777" w:rsidR="00D779CB" w:rsidRDefault="00D779CB" w:rsidP="00584FDD">
                      <w:pPr>
                        <w:rPr>
                          <w:rStyle w:val="Accentuation"/>
                          <w:rFonts w:cs="Open Sans Semibold"/>
                          <w:b/>
                          <w:bCs/>
                          <w:i w:val="0"/>
                          <w:iCs w:val="0"/>
                          <w:color w:val="000000" w:themeColor="text1"/>
                          <w:sz w:val="72"/>
                          <w:szCs w:val="72"/>
                        </w:rPr>
                      </w:pPr>
                    </w:p>
                    <w:p w14:paraId="2CD23BB7" w14:textId="77777777" w:rsidR="00D779CB" w:rsidRDefault="00D779CB" w:rsidP="00584FDD">
                      <w:pPr>
                        <w:rPr>
                          <w:rStyle w:val="Accentuation"/>
                          <w:rFonts w:cs="Open Sans Semibold"/>
                          <w:b/>
                          <w:bCs/>
                          <w:i w:val="0"/>
                          <w:iCs w:val="0"/>
                          <w:color w:val="000000" w:themeColor="text1"/>
                          <w:sz w:val="72"/>
                          <w:szCs w:val="72"/>
                        </w:rPr>
                      </w:pPr>
                    </w:p>
                    <w:p w14:paraId="1849A85C" w14:textId="77777777" w:rsidR="00D779CB" w:rsidRDefault="00D779CB" w:rsidP="00584FDD">
                      <w:pPr>
                        <w:ind w:left="708" w:firstLine="708"/>
                        <w:jc w:val="both"/>
                        <w:rPr>
                          <w:rStyle w:val="Accentuation"/>
                          <w:rFonts w:cs="Open Sans Semibold"/>
                          <w:b/>
                          <w:bCs/>
                          <w:color w:val="222A35" w:themeColor="text2" w:themeShade="80"/>
                          <w:sz w:val="72"/>
                          <w:szCs w:val="72"/>
                        </w:rPr>
                      </w:pPr>
                    </w:p>
                    <w:p w14:paraId="5CCC92D5" w14:textId="77777777" w:rsidR="00D779CB" w:rsidRDefault="00D779CB" w:rsidP="00584FDD">
                      <w:pPr>
                        <w:ind w:left="1416"/>
                        <w:jc w:val="both"/>
                        <w:rPr>
                          <w:rStyle w:val="Accentuation"/>
                          <w:rFonts w:cs="Open Sans Semibold"/>
                          <w:b/>
                          <w:bCs/>
                          <w:color w:val="222A35" w:themeColor="text2" w:themeShade="80"/>
                          <w:sz w:val="72"/>
                          <w:szCs w:val="72"/>
                        </w:rPr>
                      </w:pPr>
                      <w:r>
                        <w:rPr>
                          <w:rStyle w:val="Accentuation"/>
                          <w:rFonts w:cs="Open Sans Semibold"/>
                          <w:b/>
                          <w:bCs/>
                          <w:color w:val="222A35" w:themeColor="text2" w:themeShade="80"/>
                          <w:sz w:val="72"/>
                          <w:szCs w:val="72"/>
                        </w:rPr>
                        <w:t xml:space="preserve"> </w:t>
                      </w:r>
                      <w:r w:rsidRPr="00ED7502">
                        <w:rPr>
                          <w:rStyle w:val="Accentuation"/>
                          <w:rFonts w:cs="Open Sans Semibold"/>
                          <w:b/>
                          <w:bCs/>
                          <w:color w:val="2E74B5" w:themeColor="accent1" w:themeShade="BF"/>
                          <w:sz w:val="72"/>
                          <w:szCs w:val="72"/>
                        </w:rPr>
                        <w:t>Cahier des charges</w:t>
                      </w:r>
                    </w:p>
                    <w:p w14:paraId="2F29E52C" w14:textId="77777777" w:rsidR="00D779CB" w:rsidRDefault="00D779CB" w:rsidP="00584FDD">
                      <w:pPr>
                        <w:jc w:val="center"/>
                        <w:rPr>
                          <w:rStyle w:val="Accentuation"/>
                          <w:rFonts w:cs="Open Sans Semibold"/>
                          <w:b/>
                          <w:bCs/>
                          <w:color w:val="222A35" w:themeColor="text2" w:themeShade="80"/>
                          <w:sz w:val="72"/>
                          <w:szCs w:val="72"/>
                        </w:rPr>
                      </w:pPr>
                    </w:p>
                    <w:p w14:paraId="7549A31F" w14:textId="77777777" w:rsidR="00D779CB" w:rsidRDefault="00D779CB" w:rsidP="00584FDD">
                      <w:pPr>
                        <w:jc w:val="center"/>
                        <w:rPr>
                          <w:rStyle w:val="Accentuation"/>
                          <w:rFonts w:cs="Open Sans Semibold"/>
                          <w:b/>
                          <w:bCs/>
                          <w:color w:val="222A35" w:themeColor="text2" w:themeShade="80"/>
                          <w:sz w:val="72"/>
                          <w:szCs w:val="72"/>
                        </w:rPr>
                      </w:pPr>
                    </w:p>
                    <w:p w14:paraId="2503C9CF" w14:textId="77777777" w:rsidR="00D779CB" w:rsidRDefault="00D779CB" w:rsidP="00584FDD">
                      <w:pPr>
                        <w:jc w:val="center"/>
                        <w:rPr>
                          <w:rStyle w:val="Accentuation"/>
                          <w:rFonts w:cs="Open Sans Semibold"/>
                          <w:b/>
                          <w:bCs/>
                          <w:color w:val="222A35" w:themeColor="text2" w:themeShade="80"/>
                          <w:sz w:val="72"/>
                          <w:szCs w:val="72"/>
                        </w:rPr>
                      </w:pPr>
                    </w:p>
                    <w:p w14:paraId="1D61D342" w14:textId="77777777" w:rsidR="00D779CB" w:rsidRDefault="00D779CB" w:rsidP="00584FDD">
                      <w:pPr>
                        <w:jc w:val="center"/>
                        <w:rPr>
                          <w:rStyle w:val="Accentuation"/>
                          <w:rFonts w:cs="Open Sans Semibold"/>
                          <w:b/>
                          <w:bCs/>
                          <w:color w:val="222A35" w:themeColor="text2" w:themeShade="80"/>
                          <w:sz w:val="72"/>
                          <w:szCs w:val="72"/>
                        </w:rPr>
                      </w:pPr>
                    </w:p>
                    <w:p w14:paraId="4CF24246" w14:textId="77777777" w:rsidR="00D779CB" w:rsidRPr="00584FDD" w:rsidRDefault="00D779CB" w:rsidP="00584FDD">
                      <w:pPr>
                        <w:jc w:val="center"/>
                        <w:rPr>
                          <w:rStyle w:val="Accentuation"/>
                          <w:rFonts w:cs="Open Sans Semibold"/>
                          <w:b/>
                          <w:bCs/>
                          <w:sz w:val="72"/>
                          <w:szCs w:val="72"/>
                        </w:rPr>
                      </w:pPr>
                    </w:p>
                    <w:p w14:paraId="04E55339" w14:textId="77777777" w:rsidR="00D779CB" w:rsidRDefault="00D779CB" w:rsidP="00584FDD">
                      <w:pPr>
                        <w:jc w:val="center"/>
                        <w:rPr>
                          <w:rStyle w:val="Accentuation"/>
                          <w:rFonts w:cs="Open Sans Semibold"/>
                          <w:b/>
                          <w:bCs/>
                          <w:color w:val="222A35" w:themeColor="text2" w:themeShade="80"/>
                          <w:sz w:val="72"/>
                          <w:szCs w:val="72"/>
                        </w:rPr>
                      </w:pPr>
                    </w:p>
                    <w:p w14:paraId="6CB65260" w14:textId="77777777" w:rsidR="00D779CB" w:rsidRDefault="00D779CB" w:rsidP="00584FDD">
                      <w:pPr>
                        <w:jc w:val="center"/>
                        <w:rPr>
                          <w:rStyle w:val="Accentuation"/>
                          <w:rFonts w:cs="Open Sans Semibold"/>
                          <w:b/>
                          <w:bCs/>
                          <w:color w:val="222A35" w:themeColor="text2" w:themeShade="80"/>
                          <w:sz w:val="72"/>
                          <w:szCs w:val="72"/>
                        </w:rPr>
                      </w:pPr>
                    </w:p>
                    <w:p w14:paraId="29830E35" w14:textId="77777777" w:rsidR="00D779CB" w:rsidRPr="008A0BA6" w:rsidRDefault="00D779CB" w:rsidP="00584FDD">
                      <w:pPr>
                        <w:jc w:val="center"/>
                      </w:pPr>
                    </w:p>
                  </w:txbxContent>
                </v:textbox>
                <w10:wrap anchorx="page"/>
              </v:rect>
            </w:pict>
          </mc:Fallback>
        </mc:AlternateContent>
      </w:r>
      <w:bookmarkEnd w:id="0"/>
      <w:bookmarkEnd w:id="1"/>
    </w:p>
    <w:p w14:paraId="7352825E" w14:textId="77777777" w:rsidR="00584FDD" w:rsidRPr="003714C8" w:rsidRDefault="00584FDD" w:rsidP="005670BD">
      <w:pPr>
        <w:jc w:val="both"/>
        <w:rPr>
          <w:rStyle w:val="Accentuation"/>
          <w:lang w:val="en-US"/>
        </w:rPr>
      </w:pPr>
      <w:r w:rsidRPr="005505F3">
        <w:rPr>
          <w:rStyle w:val="Accentuation"/>
          <w:sz w:val="32"/>
          <w:szCs w:val="32"/>
          <w:lang w:val="en-GB"/>
        </w:rPr>
        <w:t>CPNV</w:t>
      </w:r>
    </w:p>
    <w:p w14:paraId="3F6055AC" w14:textId="77777777" w:rsidR="00584FDD" w:rsidRPr="005505F3" w:rsidRDefault="00584FDD" w:rsidP="005670BD">
      <w:pPr>
        <w:jc w:val="both"/>
        <w:rPr>
          <w:rStyle w:val="Accentuation"/>
          <w:i w:val="0"/>
          <w:iCs w:val="0"/>
          <w:sz w:val="32"/>
          <w:szCs w:val="32"/>
          <w:lang w:val="en-GB"/>
        </w:rPr>
      </w:pPr>
      <w:r w:rsidRPr="005505F3">
        <w:rPr>
          <w:rStyle w:val="Accentuation"/>
          <w:sz w:val="32"/>
          <w:szCs w:val="32"/>
          <w:lang w:val="en-GB"/>
        </w:rPr>
        <w:t>Miguel Soares, Johnny Vaca, Marwan Alhelo</w:t>
      </w:r>
    </w:p>
    <w:p w14:paraId="6DC37555" w14:textId="77777777" w:rsidR="00584FDD" w:rsidRPr="005505F3" w:rsidRDefault="00584FDD" w:rsidP="005670BD">
      <w:pPr>
        <w:jc w:val="both"/>
        <w:rPr>
          <w:rStyle w:val="Accentuation"/>
          <w:i w:val="0"/>
          <w:iCs w:val="0"/>
          <w:sz w:val="32"/>
          <w:szCs w:val="32"/>
          <w:lang w:val="en-GB"/>
        </w:rPr>
      </w:pPr>
      <w:r w:rsidRPr="005505F3">
        <w:rPr>
          <w:rStyle w:val="Accentuation"/>
          <w:sz w:val="32"/>
          <w:szCs w:val="32"/>
          <w:lang w:val="en-GB"/>
        </w:rPr>
        <w:t>Johnny.VACA-JARAMILLO@cpnv.ch</w:t>
      </w:r>
    </w:p>
    <w:p w14:paraId="7E793383" w14:textId="77777777" w:rsidR="00584FDD" w:rsidRPr="003714C8" w:rsidRDefault="00584FDD" w:rsidP="005670BD">
      <w:pPr>
        <w:jc w:val="both"/>
        <w:rPr>
          <w:rStyle w:val="Accentuation"/>
          <w:i w:val="0"/>
          <w:iCs w:val="0"/>
          <w:sz w:val="32"/>
          <w:szCs w:val="32"/>
        </w:rPr>
      </w:pPr>
      <w:r w:rsidRPr="00FD0E27">
        <w:rPr>
          <w:rStyle w:val="Accentuation"/>
          <w:noProof/>
          <w:lang w:eastAsia="fr-CH"/>
        </w:rPr>
        <w:drawing>
          <wp:anchor distT="0" distB="0" distL="114300" distR="114300" simplePos="0" relativeHeight="251648000" behindDoc="1" locked="0" layoutInCell="1" allowOverlap="1" wp14:anchorId="1771CF43" wp14:editId="0429014E">
            <wp:simplePos x="0" y="0"/>
            <wp:positionH relativeFrom="margin">
              <wp:align>left</wp:align>
            </wp:positionH>
            <wp:positionV relativeFrom="margin">
              <wp:posOffset>1222375</wp:posOffset>
            </wp:positionV>
            <wp:extent cx="4130040" cy="1774825"/>
            <wp:effectExtent l="0" t="0" r="3810" b="0"/>
            <wp:wrapSquare wrapText="bothSides"/>
            <wp:docPr id="6" name="Image 6" descr="zet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eta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0040" cy="177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14C8">
        <w:rPr>
          <w:rStyle w:val="Accentuation"/>
          <w:sz w:val="32"/>
          <w:szCs w:val="32"/>
        </w:rPr>
        <w:t>+41 76 331 70 57</w:t>
      </w:r>
    </w:p>
    <w:p w14:paraId="0ABA2FB0" w14:textId="77777777" w:rsidR="00584FDD" w:rsidRDefault="00584FDD" w:rsidP="005670BD">
      <w:pPr>
        <w:jc w:val="both"/>
        <w:rPr>
          <w:rStyle w:val="Accentuation"/>
          <w:sz w:val="32"/>
          <w:szCs w:val="32"/>
        </w:rPr>
      </w:pPr>
      <w:r w:rsidRPr="008A0BA6">
        <w:rPr>
          <w:rStyle w:val="Accentuation"/>
          <w:sz w:val="32"/>
          <w:szCs w:val="32"/>
        </w:rPr>
        <w:t>Sainte-Croix, le 16 septemb</w:t>
      </w:r>
    </w:p>
    <w:p w14:paraId="23C43999" w14:textId="77777777" w:rsidR="00584FDD" w:rsidRDefault="00584FDD" w:rsidP="005670BD">
      <w:pPr>
        <w:jc w:val="both"/>
        <w:rPr>
          <w:rStyle w:val="Accentuation"/>
          <w:sz w:val="32"/>
          <w:szCs w:val="32"/>
        </w:rPr>
      </w:pPr>
    </w:p>
    <w:p w14:paraId="39E26113" w14:textId="77777777" w:rsidR="00584FDD" w:rsidRDefault="00584FDD" w:rsidP="005670BD">
      <w:pPr>
        <w:jc w:val="both"/>
        <w:rPr>
          <w:rStyle w:val="Accentuation"/>
          <w:sz w:val="32"/>
          <w:szCs w:val="32"/>
        </w:rPr>
      </w:pPr>
    </w:p>
    <w:p w14:paraId="3CB2DC1C" w14:textId="77777777" w:rsidR="00584FDD" w:rsidRDefault="00584FDD" w:rsidP="005670BD">
      <w:pPr>
        <w:jc w:val="both"/>
        <w:rPr>
          <w:rStyle w:val="Accentuation"/>
          <w:sz w:val="32"/>
          <w:szCs w:val="32"/>
        </w:rPr>
      </w:pPr>
    </w:p>
    <w:p w14:paraId="34B2FF94" w14:textId="77777777" w:rsidR="00584FDD" w:rsidRDefault="00584FDD" w:rsidP="005670BD">
      <w:pPr>
        <w:jc w:val="both"/>
        <w:rPr>
          <w:rStyle w:val="Accentuation"/>
          <w:sz w:val="32"/>
          <w:szCs w:val="32"/>
        </w:rPr>
      </w:pPr>
    </w:p>
    <w:p w14:paraId="5203AFB3" w14:textId="77777777" w:rsidR="00584FDD" w:rsidRDefault="00584FDD" w:rsidP="005670BD">
      <w:pPr>
        <w:jc w:val="both"/>
        <w:rPr>
          <w:rStyle w:val="Accentuation"/>
          <w:sz w:val="32"/>
          <w:szCs w:val="32"/>
        </w:rPr>
      </w:pPr>
    </w:p>
    <w:p w14:paraId="7278452F" w14:textId="77777777" w:rsidR="00584FDD" w:rsidRDefault="00584FDD" w:rsidP="005670BD">
      <w:pPr>
        <w:jc w:val="both"/>
        <w:rPr>
          <w:rStyle w:val="Accentuation"/>
          <w:sz w:val="32"/>
          <w:szCs w:val="32"/>
        </w:rPr>
      </w:pPr>
    </w:p>
    <w:p w14:paraId="0B031024" w14:textId="77777777" w:rsidR="00584FDD" w:rsidRDefault="00584FDD" w:rsidP="005670BD">
      <w:pPr>
        <w:jc w:val="both"/>
        <w:rPr>
          <w:rStyle w:val="Accentuation"/>
          <w:sz w:val="32"/>
          <w:szCs w:val="32"/>
        </w:rPr>
      </w:pPr>
    </w:p>
    <w:p w14:paraId="0F8EF67E" w14:textId="77777777" w:rsidR="00584FDD" w:rsidRDefault="00584FDD" w:rsidP="005670BD">
      <w:pPr>
        <w:jc w:val="both"/>
        <w:rPr>
          <w:rStyle w:val="Accentuation"/>
          <w:sz w:val="32"/>
          <w:szCs w:val="32"/>
        </w:rPr>
      </w:pPr>
    </w:p>
    <w:p w14:paraId="7A930933" w14:textId="77777777" w:rsidR="00584FDD" w:rsidRPr="00296958" w:rsidRDefault="00584FDD" w:rsidP="005670BD">
      <w:pPr>
        <w:jc w:val="both"/>
        <w:rPr>
          <w:rStyle w:val="Accentuation"/>
          <w:sz w:val="32"/>
          <w:szCs w:val="32"/>
        </w:rPr>
      </w:pPr>
    </w:p>
    <w:p w14:paraId="75D4EA07" w14:textId="77777777" w:rsidR="00584FDD" w:rsidRPr="00296958" w:rsidRDefault="00584FDD" w:rsidP="005670BD">
      <w:pPr>
        <w:jc w:val="both"/>
        <w:rPr>
          <w:rStyle w:val="Accentuation"/>
          <w:sz w:val="32"/>
          <w:szCs w:val="32"/>
        </w:rPr>
      </w:pPr>
    </w:p>
    <w:p w14:paraId="0422FC2B" w14:textId="77777777" w:rsidR="00584FDD" w:rsidRPr="00296958" w:rsidRDefault="00584FDD" w:rsidP="005670BD">
      <w:pPr>
        <w:jc w:val="both"/>
        <w:rPr>
          <w:rStyle w:val="Accentuation"/>
          <w:sz w:val="32"/>
          <w:szCs w:val="32"/>
        </w:rPr>
      </w:pPr>
    </w:p>
    <w:p w14:paraId="4D30A735" w14:textId="77777777" w:rsidR="00584FDD" w:rsidRPr="00296958" w:rsidRDefault="00584FDD" w:rsidP="005670BD">
      <w:pPr>
        <w:jc w:val="both"/>
        <w:rPr>
          <w:rStyle w:val="Accentuation"/>
          <w:sz w:val="32"/>
          <w:szCs w:val="32"/>
        </w:rPr>
      </w:pPr>
    </w:p>
    <w:p w14:paraId="5E8B6ED3" w14:textId="77777777" w:rsidR="003714C8" w:rsidRPr="00F33DAD" w:rsidRDefault="003714C8" w:rsidP="005670BD">
      <w:pPr>
        <w:jc w:val="both"/>
        <w:rPr>
          <w:rStyle w:val="Accentuation"/>
          <w:sz w:val="32"/>
          <w:szCs w:val="32"/>
        </w:rPr>
      </w:pPr>
      <w:r w:rsidRPr="00F33DAD">
        <w:rPr>
          <w:rStyle w:val="Accentuation"/>
          <w:sz w:val="32"/>
          <w:szCs w:val="32"/>
        </w:rPr>
        <w:t>Informatician Independent</w:t>
      </w:r>
    </w:p>
    <w:p w14:paraId="262774F0" w14:textId="77777777" w:rsidR="00584FDD" w:rsidRPr="003714C8" w:rsidRDefault="00584FDD" w:rsidP="005670BD">
      <w:pPr>
        <w:jc w:val="both"/>
        <w:rPr>
          <w:rStyle w:val="Accentuation"/>
          <w:i w:val="0"/>
          <w:iCs w:val="0"/>
          <w:sz w:val="32"/>
          <w:szCs w:val="32"/>
          <w:lang w:val="en-US"/>
        </w:rPr>
      </w:pPr>
      <w:r w:rsidRPr="003714C8">
        <w:rPr>
          <w:rStyle w:val="Accentuation"/>
          <w:sz w:val="32"/>
          <w:szCs w:val="32"/>
          <w:lang w:val="en-US"/>
        </w:rPr>
        <w:t>Johnny Vaca</w:t>
      </w:r>
    </w:p>
    <w:p w14:paraId="52BDDE53" w14:textId="77777777" w:rsidR="00584FDD" w:rsidRPr="00D239FA" w:rsidRDefault="00584FDD" w:rsidP="005670BD">
      <w:pPr>
        <w:jc w:val="both"/>
        <w:rPr>
          <w:rStyle w:val="Accentuation"/>
          <w:i w:val="0"/>
          <w:iCs w:val="0"/>
          <w:sz w:val="32"/>
          <w:szCs w:val="32"/>
          <w:lang w:val="en-US"/>
        </w:rPr>
      </w:pPr>
      <w:r w:rsidRPr="00D239FA">
        <w:rPr>
          <w:rStyle w:val="Accentuation"/>
          <w:sz w:val="32"/>
          <w:szCs w:val="32"/>
          <w:lang w:val="en-US"/>
        </w:rPr>
        <w:t>Johnny.VACA-JARAMILLO@cpnv.ch</w:t>
      </w:r>
    </w:p>
    <w:p w14:paraId="5906E666" w14:textId="77777777" w:rsidR="00584FDD" w:rsidRPr="003714C8" w:rsidRDefault="00584FDD" w:rsidP="005670BD">
      <w:pPr>
        <w:jc w:val="both"/>
        <w:rPr>
          <w:rStyle w:val="Accentuation"/>
          <w:i w:val="0"/>
          <w:iCs w:val="0"/>
          <w:sz w:val="32"/>
          <w:szCs w:val="32"/>
        </w:rPr>
      </w:pPr>
      <w:r w:rsidRPr="003714C8">
        <w:rPr>
          <w:rStyle w:val="Accentuation"/>
          <w:sz w:val="32"/>
          <w:szCs w:val="32"/>
        </w:rPr>
        <w:t>+41 76 331 70 57</w:t>
      </w:r>
    </w:p>
    <w:p w14:paraId="78C1C57F" w14:textId="5BF87DC0" w:rsidR="00584FDD" w:rsidRPr="006019E9" w:rsidRDefault="009C7DA2" w:rsidP="005670BD">
      <w:pPr>
        <w:jc w:val="both"/>
        <w:rPr>
          <w:rStyle w:val="Accentuation"/>
          <w:i w:val="0"/>
          <w:iCs w:val="0"/>
          <w:sz w:val="28"/>
          <w:szCs w:val="28"/>
        </w:rPr>
      </w:pPr>
      <w:r>
        <w:rPr>
          <w:rStyle w:val="Accentuation"/>
          <w:sz w:val="32"/>
          <w:szCs w:val="32"/>
        </w:rPr>
        <w:t>29 Juin 2020</w:t>
      </w:r>
      <w:r w:rsidR="00584FDD" w:rsidRPr="00FD0E27">
        <w:rPr>
          <w:rStyle w:val="Accentuation"/>
        </w:rPr>
        <w:br w:type="page"/>
      </w:r>
    </w:p>
    <w:p w14:paraId="3CC28F4D" w14:textId="77777777" w:rsidR="00584FDD" w:rsidRDefault="00584FDD" w:rsidP="005670BD">
      <w:pPr>
        <w:spacing w:after="160" w:line="259" w:lineRule="auto"/>
        <w:jc w:val="both"/>
        <w:rPr>
          <w:rFonts w:asciiTheme="majorHAnsi" w:eastAsiaTheme="majorEastAsia" w:hAnsiTheme="majorHAnsi" w:cstheme="majorBidi"/>
          <w:sz w:val="32"/>
          <w:szCs w:val="32"/>
        </w:rPr>
      </w:pPr>
    </w:p>
    <w:p w14:paraId="0F0041AF" w14:textId="77777777" w:rsidR="00A05E06" w:rsidRDefault="00A05E06" w:rsidP="005670BD">
      <w:pPr>
        <w:pStyle w:val="Titre1"/>
        <w:jc w:val="both"/>
      </w:pPr>
    </w:p>
    <w:bookmarkStart w:id="2" w:name="_Toc44274925" w:displacedByCustomXml="next"/>
    <w:sdt>
      <w:sdtPr>
        <w:rPr>
          <w:rFonts w:asciiTheme="minorHAnsi" w:eastAsiaTheme="minorHAnsi" w:hAnsiTheme="minorHAnsi" w:cstheme="minorBidi"/>
          <w:color w:val="auto"/>
          <w:sz w:val="22"/>
          <w:szCs w:val="22"/>
          <w:lang w:val="fr-CH" w:eastAsia="en-US"/>
        </w:rPr>
        <w:id w:val="1214542467"/>
        <w:docPartObj>
          <w:docPartGallery w:val="Table of Contents"/>
          <w:docPartUnique/>
        </w:docPartObj>
      </w:sdtPr>
      <w:sdtEndPr>
        <w:rPr>
          <w:b/>
          <w:bCs/>
        </w:rPr>
      </w:sdtEndPr>
      <w:sdtContent>
        <w:p w14:paraId="17E49FB5" w14:textId="77777777" w:rsidR="00584FDD" w:rsidRPr="00B24444" w:rsidRDefault="00584FDD" w:rsidP="005670BD">
          <w:pPr>
            <w:pStyle w:val="Titre1"/>
            <w:jc w:val="both"/>
          </w:pPr>
          <w:r w:rsidRPr="00303956">
            <w:t>Table des matières</w:t>
          </w:r>
          <w:r w:rsidR="00303956" w:rsidRPr="00303956">
            <w:t> :</w:t>
          </w:r>
          <w:bookmarkEnd w:id="2"/>
        </w:p>
        <w:p w14:paraId="38CFA105" w14:textId="77777777" w:rsidR="00E96F16" w:rsidRPr="00E96F16" w:rsidRDefault="00E96F16" w:rsidP="005670BD">
          <w:pPr>
            <w:jc w:val="both"/>
            <w:rPr>
              <w:lang w:val="fr-FR" w:eastAsia="fr-CH"/>
            </w:rPr>
          </w:pPr>
        </w:p>
        <w:p w14:paraId="36CAD26F" w14:textId="76FEBEF4" w:rsidR="004E4393" w:rsidRDefault="00584FDD">
          <w:pPr>
            <w:pStyle w:val="TM1"/>
            <w:tabs>
              <w:tab w:val="right" w:leader="dot" w:pos="9062"/>
            </w:tabs>
            <w:rPr>
              <w:rFonts w:eastAsiaTheme="minorEastAsia"/>
              <w:noProof/>
              <w:lang w:val="en-US"/>
            </w:rPr>
          </w:pPr>
          <w:r>
            <w:rPr>
              <w:b/>
              <w:bCs/>
              <w:lang w:val="fr-FR"/>
            </w:rPr>
            <w:fldChar w:fldCharType="begin"/>
          </w:r>
          <w:r>
            <w:rPr>
              <w:b/>
              <w:bCs/>
              <w:lang w:val="fr-FR"/>
            </w:rPr>
            <w:instrText xml:space="preserve"> TOC \o "1-3" \h \z \u </w:instrText>
          </w:r>
          <w:r>
            <w:rPr>
              <w:b/>
              <w:bCs/>
              <w:lang w:val="fr-FR"/>
            </w:rPr>
            <w:fldChar w:fldCharType="separate"/>
          </w:r>
          <w:hyperlink w:anchor="_Toc44274924" w:history="1">
            <w:r w:rsidR="004E4393">
              <w:rPr>
                <w:noProof/>
                <w:webHidden/>
              </w:rPr>
              <w:tab/>
            </w:r>
            <w:r w:rsidR="004E4393">
              <w:rPr>
                <w:noProof/>
                <w:webHidden/>
              </w:rPr>
              <w:fldChar w:fldCharType="begin"/>
            </w:r>
            <w:r w:rsidR="004E4393">
              <w:rPr>
                <w:noProof/>
                <w:webHidden/>
              </w:rPr>
              <w:instrText xml:space="preserve"> PAGEREF _Toc44274924 \h </w:instrText>
            </w:r>
            <w:r w:rsidR="004E4393">
              <w:rPr>
                <w:noProof/>
                <w:webHidden/>
              </w:rPr>
            </w:r>
            <w:r w:rsidR="004E4393">
              <w:rPr>
                <w:noProof/>
                <w:webHidden/>
              </w:rPr>
              <w:fldChar w:fldCharType="separate"/>
            </w:r>
            <w:r w:rsidR="004E4393">
              <w:rPr>
                <w:noProof/>
                <w:webHidden/>
              </w:rPr>
              <w:t>1</w:t>
            </w:r>
            <w:r w:rsidR="004E4393">
              <w:rPr>
                <w:noProof/>
                <w:webHidden/>
              </w:rPr>
              <w:fldChar w:fldCharType="end"/>
            </w:r>
          </w:hyperlink>
        </w:p>
        <w:p w14:paraId="1DF7BD79" w14:textId="75BE4C06" w:rsidR="004E4393" w:rsidRDefault="00935EF7">
          <w:pPr>
            <w:pStyle w:val="TM1"/>
            <w:tabs>
              <w:tab w:val="right" w:leader="dot" w:pos="9062"/>
            </w:tabs>
            <w:rPr>
              <w:rFonts w:eastAsiaTheme="minorEastAsia"/>
              <w:noProof/>
              <w:lang w:val="en-US"/>
            </w:rPr>
          </w:pPr>
          <w:hyperlink w:anchor="_Toc44274925" w:history="1">
            <w:r w:rsidR="004E4393" w:rsidRPr="003520CD">
              <w:rPr>
                <w:rStyle w:val="Lienhypertexte"/>
                <w:noProof/>
              </w:rPr>
              <w:t>Table des matières :</w:t>
            </w:r>
            <w:r w:rsidR="004E4393">
              <w:rPr>
                <w:noProof/>
                <w:webHidden/>
              </w:rPr>
              <w:tab/>
            </w:r>
            <w:r w:rsidR="004E4393">
              <w:rPr>
                <w:noProof/>
                <w:webHidden/>
              </w:rPr>
              <w:fldChar w:fldCharType="begin"/>
            </w:r>
            <w:r w:rsidR="004E4393">
              <w:rPr>
                <w:noProof/>
                <w:webHidden/>
              </w:rPr>
              <w:instrText xml:space="preserve"> PAGEREF _Toc44274925 \h </w:instrText>
            </w:r>
            <w:r w:rsidR="004E4393">
              <w:rPr>
                <w:noProof/>
                <w:webHidden/>
              </w:rPr>
            </w:r>
            <w:r w:rsidR="004E4393">
              <w:rPr>
                <w:noProof/>
                <w:webHidden/>
              </w:rPr>
              <w:fldChar w:fldCharType="separate"/>
            </w:r>
            <w:r w:rsidR="004E4393">
              <w:rPr>
                <w:noProof/>
                <w:webHidden/>
              </w:rPr>
              <w:t>2</w:t>
            </w:r>
            <w:r w:rsidR="004E4393">
              <w:rPr>
                <w:noProof/>
                <w:webHidden/>
              </w:rPr>
              <w:fldChar w:fldCharType="end"/>
            </w:r>
          </w:hyperlink>
        </w:p>
        <w:p w14:paraId="442C99EE" w14:textId="59536E0A" w:rsidR="004E4393" w:rsidRDefault="00935EF7">
          <w:pPr>
            <w:pStyle w:val="TM1"/>
            <w:tabs>
              <w:tab w:val="right" w:leader="dot" w:pos="9062"/>
            </w:tabs>
            <w:rPr>
              <w:rFonts w:eastAsiaTheme="minorEastAsia"/>
              <w:noProof/>
              <w:lang w:val="en-US"/>
            </w:rPr>
          </w:pPr>
          <w:hyperlink w:anchor="_Toc44274926" w:history="1">
            <w:r w:rsidR="004E4393" w:rsidRPr="003520CD">
              <w:rPr>
                <w:rStyle w:val="Lienhypertexte"/>
                <w:noProof/>
              </w:rPr>
              <w:t>Contexte</w:t>
            </w:r>
            <w:r w:rsidR="004E4393">
              <w:rPr>
                <w:noProof/>
                <w:webHidden/>
              </w:rPr>
              <w:tab/>
            </w:r>
            <w:r w:rsidR="004E4393">
              <w:rPr>
                <w:noProof/>
                <w:webHidden/>
              </w:rPr>
              <w:fldChar w:fldCharType="begin"/>
            </w:r>
            <w:r w:rsidR="004E4393">
              <w:rPr>
                <w:noProof/>
                <w:webHidden/>
              </w:rPr>
              <w:instrText xml:space="preserve"> PAGEREF _Toc44274926 \h </w:instrText>
            </w:r>
            <w:r w:rsidR="004E4393">
              <w:rPr>
                <w:noProof/>
                <w:webHidden/>
              </w:rPr>
            </w:r>
            <w:r w:rsidR="004E4393">
              <w:rPr>
                <w:noProof/>
                <w:webHidden/>
              </w:rPr>
              <w:fldChar w:fldCharType="separate"/>
            </w:r>
            <w:r w:rsidR="004E4393">
              <w:rPr>
                <w:noProof/>
                <w:webHidden/>
              </w:rPr>
              <w:t>3</w:t>
            </w:r>
            <w:r w:rsidR="004E4393">
              <w:rPr>
                <w:noProof/>
                <w:webHidden/>
              </w:rPr>
              <w:fldChar w:fldCharType="end"/>
            </w:r>
          </w:hyperlink>
        </w:p>
        <w:p w14:paraId="7E1A2A88" w14:textId="5B862D73" w:rsidR="004E4393" w:rsidRDefault="00935EF7">
          <w:pPr>
            <w:pStyle w:val="TM2"/>
            <w:tabs>
              <w:tab w:val="right" w:leader="dot" w:pos="9062"/>
            </w:tabs>
            <w:rPr>
              <w:rFonts w:eastAsiaTheme="minorEastAsia"/>
              <w:noProof/>
              <w:lang w:val="en-US"/>
            </w:rPr>
          </w:pPr>
          <w:hyperlink w:anchor="_Toc44274927" w:history="1">
            <w:r w:rsidR="004E4393" w:rsidRPr="003520CD">
              <w:rPr>
                <w:rStyle w:val="Lienhypertexte"/>
                <w:noProof/>
              </w:rPr>
              <w:t>Situation actuelle</w:t>
            </w:r>
            <w:r w:rsidR="004E4393">
              <w:rPr>
                <w:noProof/>
                <w:webHidden/>
              </w:rPr>
              <w:tab/>
            </w:r>
            <w:r w:rsidR="004E4393">
              <w:rPr>
                <w:noProof/>
                <w:webHidden/>
              </w:rPr>
              <w:fldChar w:fldCharType="begin"/>
            </w:r>
            <w:r w:rsidR="004E4393">
              <w:rPr>
                <w:noProof/>
                <w:webHidden/>
              </w:rPr>
              <w:instrText xml:space="preserve"> PAGEREF _Toc44274927 \h </w:instrText>
            </w:r>
            <w:r w:rsidR="004E4393">
              <w:rPr>
                <w:noProof/>
                <w:webHidden/>
              </w:rPr>
            </w:r>
            <w:r w:rsidR="004E4393">
              <w:rPr>
                <w:noProof/>
                <w:webHidden/>
              </w:rPr>
              <w:fldChar w:fldCharType="separate"/>
            </w:r>
            <w:r w:rsidR="004E4393">
              <w:rPr>
                <w:noProof/>
                <w:webHidden/>
              </w:rPr>
              <w:t>3</w:t>
            </w:r>
            <w:r w:rsidR="004E4393">
              <w:rPr>
                <w:noProof/>
                <w:webHidden/>
              </w:rPr>
              <w:fldChar w:fldCharType="end"/>
            </w:r>
          </w:hyperlink>
        </w:p>
        <w:p w14:paraId="4CDE92E6" w14:textId="64B99A26" w:rsidR="004E4393" w:rsidRDefault="00935EF7">
          <w:pPr>
            <w:pStyle w:val="TM2"/>
            <w:tabs>
              <w:tab w:val="right" w:leader="dot" w:pos="9062"/>
            </w:tabs>
            <w:rPr>
              <w:rFonts w:eastAsiaTheme="minorEastAsia"/>
              <w:noProof/>
              <w:lang w:val="en-US"/>
            </w:rPr>
          </w:pPr>
          <w:hyperlink w:anchor="_Toc44274928" w:history="1">
            <w:r w:rsidR="004E4393" w:rsidRPr="003520CD">
              <w:rPr>
                <w:rStyle w:val="Lienhypertexte"/>
                <w:noProof/>
              </w:rPr>
              <w:t>Finalités</w:t>
            </w:r>
            <w:r w:rsidR="004E4393">
              <w:rPr>
                <w:noProof/>
                <w:webHidden/>
              </w:rPr>
              <w:tab/>
            </w:r>
            <w:r w:rsidR="004E4393">
              <w:rPr>
                <w:noProof/>
                <w:webHidden/>
              </w:rPr>
              <w:fldChar w:fldCharType="begin"/>
            </w:r>
            <w:r w:rsidR="004E4393">
              <w:rPr>
                <w:noProof/>
                <w:webHidden/>
              </w:rPr>
              <w:instrText xml:space="preserve"> PAGEREF _Toc44274928 \h </w:instrText>
            </w:r>
            <w:r w:rsidR="004E4393">
              <w:rPr>
                <w:noProof/>
                <w:webHidden/>
              </w:rPr>
            </w:r>
            <w:r w:rsidR="004E4393">
              <w:rPr>
                <w:noProof/>
                <w:webHidden/>
              </w:rPr>
              <w:fldChar w:fldCharType="separate"/>
            </w:r>
            <w:r w:rsidR="004E4393">
              <w:rPr>
                <w:noProof/>
                <w:webHidden/>
              </w:rPr>
              <w:t>3</w:t>
            </w:r>
            <w:r w:rsidR="004E4393">
              <w:rPr>
                <w:noProof/>
                <w:webHidden/>
              </w:rPr>
              <w:fldChar w:fldCharType="end"/>
            </w:r>
          </w:hyperlink>
        </w:p>
        <w:p w14:paraId="11B66630" w14:textId="1D34C447" w:rsidR="004E4393" w:rsidRDefault="00935EF7">
          <w:pPr>
            <w:pStyle w:val="TM2"/>
            <w:tabs>
              <w:tab w:val="right" w:leader="dot" w:pos="9062"/>
            </w:tabs>
            <w:rPr>
              <w:rFonts w:eastAsiaTheme="minorEastAsia"/>
              <w:noProof/>
              <w:lang w:val="en-US"/>
            </w:rPr>
          </w:pPr>
          <w:hyperlink w:anchor="_Toc44274929" w:history="1">
            <w:r w:rsidR="004E4393" w:rsidRPr="003520CD">
              <w:rPr>
                <w:rStyle w:val="Lienhypertexte"/>
                <w:noProof/>
              </w:rPr>
              <w:t>Objectifs</w:t>
            </w:r>
            <w:r w:rsidR="004E4393">
              <w:rPr>
                <w:noProof/>
                <w:webHidden/>
              </w:rPr>
              <w:tab/>
            </w:r>
            <w:r w:rsidR="004E4393">
              <w:rPr>
                <w:noProof/>
                <w:webHidden/>
              </w:rPr>
              <w:fldChar w:fldCharType="begin"/>
            </w:r>
            <w:r w:rsidR="004E4393">
              <w:rPr>
                <w:noProof/>
                <w:webHidden/>
              </w:rPr>
              <w:instrText xml:space="preserve"> PAGEREF _Toc44274929 \h </w:instrText>
            </w:r>
            <w:r w:rsidR="004E4393">
              <w:rPr>
                <w:noProof/>
                <w:webHidden/>
              </w:rPr>
            </w:r>
            <w:r w:rsidR="004E4393">
              <w:rPr>
                <w:noProof/>
                <w:webHidden/>
              </w:rPr>
              <w:fldChar w:fldCharType="separate"/>
            </w:r>
            <w:r w:rsidR="004E4393">
              <w:rPr>
                <w:noProof/>
                <w:webHidden/>
              </w:rPr>
              <w:t>3</w:t>
            </w:r>
            <w:r w:rsidR="004E4393">
              <w:rPr>
                <w:noProof/>
                <w:webHidden/>
              </w:rPr>
              <w:fldChar w:fldCharType="end"/>
            </w:r>
          </w:hyperlink>
        </w:p>
        <w:p w14:paraId="1D7AF0BE" w14:textId="06B55BAA" w:rsidR="004E4393" w:rsidRDefault="00935EF7">
          <w:pPr>
            <w:pStyle w:val="TM2"/>
            <w:tabs>
              <w:tab w:val="right" w:leader="dot" w:pos="9062"/>
            </w:tabs>
            <w:rPr>
              <w:rFonts w:eastAsiaTheme="minorEastAsia"/>
              <w:noProof/>
              <w:lang w:val="en-US"/>
            </w:rPr>
          </w:pPr>
          <w:hyperlink w:anchor="_Toc44274930" w:history="1">
            <w:r w:rsidR="004E4393" w:rsidRPr="003520CD">
              <w:rPr>
                <w:rStyle w:val="Lienhypertexte"/>
                <w:noProof/>
              </w:rPr>
              <w:t>Public cible</w:t>
            </w:r>
            <w:r w:rsidR="004E4393">
              <w:rPr>
                <w:noProof/>
                <w:webHidden/>
              </w:rPr>
              <w:tab/>
            </w:r>
            <w:r w:rsidR="004E4393">
              <w:rPr>
                <w:noProof/>
                <w:webHidden/>
              </w:rPr>
              <w:fldChar w:fldCharType="begin"/>
            </w:r>
            <w:r w:rsidR="004E4393">
              <w:rPr>
                <w:noProof/>
                <w:webHidden/>
              </w:rPr>
              <w:instrText xml:space="preserve"> PAGEREF _Toc44274930 \h </w:instrText>
            </w:r>
            <w:r w:rsidR="004E4393">
              <w:rPr>
                <w:noProof/>
                <w:webHidden/>
              </w:rPr>
            </w:r>
            <w:r w:rsidR="004E4393">
              <w:rPr>
                <w:noProof/>
                <w:webHidden/>
              </w:rPr>
              <w:fldChar w:fldCharType="separate"/>
            </w:r>
            <w:r w:rsidR="004E4393">
              <w:rPr>
                <w:noProof/>
                <w:webHidden/>
              </w:rPr>
              <w:t>3</w:t>
            </w:r>
            <w:r w:rsidR="004E4393">
              <w:rPr>
                <w:noProof/>
                <w:webHidden/>
              </w:rPr>
              <w:fldChar w:fldCharType="end"/>
            </w:r>
          </w:hyperlink>
        </w:p>
        <w:p w14:paraId="1072706F" w14:textId="68EA4F5C" w:rsidR="004E4393" w:rsidRDefault="00935EF7">
          <w:pPr>
            <w:pStyle w:val="TM1"/>
            <w:tabs>
              <w:tab w:val="right" w:leader="dot" w:pos="9062"/>
            </w:tabs>
            <w:rPr>
              <w:rFonts w:eastAsiaTheme="minorEastAsia"/>
              <w:noProof/>
              <w:lang w:val="en-US"/>
            </w:rPr>
          </w:pPr>
          <w:hyperlink w:anchor="_Toc44274931" w:history="1">
            <w:r w:rsidR="004E4393" w:rsidRPr="003520CD">
              <w:rPr>
                <w:rStyle w:val="Lienhypertexte"/>
                <w:noProof/>
              </w:rPr>
              <w:t>Intervenants</w:t>
            </w:r>
            <w:r w:rsidR="004E4393">
              <w:rPr>
                <w:noProof/>
                <w:webHidden/>
              </w:rPr>
              <w:tab/>
            </w:r>
            <w:r w:rsidR="004E4393">
              <w:rPr>
                <w:noProof/>
                <w:webHidden/>
              </w:rPr>
              <w:fldChar w:fldCharType="begin"/>
            </w:r>
            <w:r w:rsidR="004E4393">
              <w:rPr>
                <w:noProof/>
                <w:webHidden/>
              </w:rPr>
              <w:instrText xml:space="preserve"> PAGEREF _Toc44274931 \h </w:instrText>
            </w:r>
            <w:r w:rsidR="004E4393">
              <w:rPr>
                <w:noProof/>
                <w:webHidden/>
              </w:rPr>
            </w:r>
            <w:r w:rsidR="004E4393">
              <w:rPr>
                <w:noProof/>
                <w:webHidden/>
              </w:rPr>
              <w:fldChar w:fldCharType="separate"/>
            </w:r>
            <w:r w:rsidR="004E4393">
              <w:rPr>
                <w:noProof/>
                <w:webHidden/>
              </w:rPr>
              <w:t>4</w:t>
            </w:r>
            <w:r w:rsidR="004E4393">
              <w:rPr>
                <w:noProof/>
                <w:webHidden/>
              </w:rPr>
              <w:fldChar w:fldCharType="end"/>
            </w:r>
          </w:hyperlink>
        </w:p>
        <w:p w14:paraId="115009C6" w14:textId="6F0D7450" w:rsidR="004E4393" w:rsidRDefault="00935EF7">
          <w:pPr>
            <w:pStyle w:val="TM2"/>
            <w:tabs>
              <w:tab w:val="right" w:leader="dot" w:pos="9062"/>
            </w:tabs>
            <w:rPr>
              <w:rFonts w:eastAsiaTheme="minorEastAsia"/>
              <w:noProof/>
              <w:lang w:val="en-US"/>
            </w:rPr>
          </w:pPr>
          <w:hyperlink w:anchor="_Toc44274932" w:history="1">
            <w:r w:rsidR="004E4393" w:rsidRPr="003520CD">
              <w:rPr>
                <w:rStyle w:val="Lienhypertexte"/>
                <w:noProof/>
              </w:rPr>
              <w:t>Mandataire – ZetaByte</w:t>
            </w:r>
            <w:r w:rsidR="004E4393">
              <w:rPr>
                <w:noProof/>
                <w:webHidden/>
              </w:rPr>
              <w:tab/>
            </w:r>
            <w:r w:rsidR="004E4393">
              <w:rPr>
                <w:noProof/>
                <w:webHidden/>
              </w:rPr>
              <w:fldChar w:fldCharType="begin"/>
            </w:r>
            <w:r w:rsidR="004E4393">
              <w:rPr>
                <w:noProof/>
                <w:webHidden/>
              </w:rPr>
              <w:instrText xml:space="preserve"> PAGEREF _Toc44274932 \h </w:instrText>
            </w:r>
            <w:r w:rsidR="004E4393">
              <w:rPr>
                <w:noProof/>
                <w:webHidden/>
              </w:rPr>
            </w:r>
            <w:r w:rsidR="004E4393">
              <w:rPr>
                <w:noProof/>
                <w:webHidden/>
              </w:rPr>
              <w:fldChar w:fldCharType="separate"/>
            </w:r>
            <w:r w:rsidR="004E4393">
              <w:rPr>
                <w:noProof/>
                <w:webHidden/>
              </w:rPr>
              <w:t>4</w:t>
            </w:r>
            <w:r w:rsidR="004E4393">
              <w:rPr>
                <w:noProof/>
                <w:webHidden/>
              </w:rPr>
              <w:fldChar w:fldCharType="end"/>
            </w:r>
          </w:hyperlink>
        </w:p>
        <w:p w14:paraId="4693B44A" w14:textId="7C29F6D2" w:rsidR="004E4393" w:rsidRDefault="00935EF7">
          <w:pPr>
            <w:pStyle w:val="TM2"/>
            <w:tabs>
              <w:tab w:val="right" w:leader="dot" w:pos="9062"/>
            </w:tabs>
            <w:rPr>
              <w:rFonts w:eastAsiaTheme="minorEastAsia"/>
              <w:noProof/>
              <w:lang w:val="en-US"/>
            </w:rPr>
          </w:pPr>
          <w:hyperlink w:anchor="_Toc44274933" w:history="1">
            <w:r w:rsidR="004E4393" w:rsidRPr="003520CD">
              <w:rPr>
                <w:rStyle w:val="Lienhypertexte"/>
                <w:noProof/>
              </w:rPr>
              <w:t>Société cliente - KerlyDeco</w:t>
            </w:r>
            <w:r w:rsidR="004E4393">
              <w:rPr>
                <w:noProof/>
                <w:webHidden/>
              </w:rPr>
              <w:tab/>
            </w:r>
            <w:r w:rsidR="004E4393">
              <w:rPr>
                <w:noProof/>
                <w:webHidden/>
              </w:rPr>
              <w:fldChar w:fldCharType="begin"/>
            </w:r>
            <w:r w:rsidR="004E4393">
              <w:rPr>
                <w:noProof/>
                <w:webHidden/>
              </w:rPr>
              <w:instrText xml:space="preserve"> PAGEREF _Toc44274933 \h </w:instrText>
            </w:r>
            <w:r w:rsidR="004E4393">
              <w:rPr>
                <w:noProof/>
                <w:webHidden/>
              </w:rPr>
            </w:r>
            <w:r w:rsidR="004E4393">
              <w:rPr>
                <w:noProof/>
                <w:webHidden/>
              </w:rPr>
              <w:fldChar w:fldCharType="separate"/>
            </w:r>
            <w:r w:rsidR="004E4393">
              <w:rPr>
                <w:noProof/>
                <w:webHidden/>
              </w:rPr>
              <w:t>5</w:t>
            </w:r>
            <w:r w:rsidR="004E4393">
              <w:rPr>
                <w:noProof/>
                <w:webHidden/>
              </w:rPr>
              <w:fldChar w:fldCharType="end"/>
            </w:r>
          </w:hyperlink>
        </w:p>
        <w:p w14:paraId="2B78600A" w14:textId="2CEBFB51" w:rsidR="004E4393" w:rsidRDefault="00935EF7">
          <w:pPr>
            <w:pStyle w:val="TM2"/>
            <w:tabs>
              <w:tab w:val="right" w:leader="dot" w:pos="9062"/>
            </w:tabs>
            <w:rPr>
              <w:rFonts w:eastAsiaTheme="minorEastAsia"/>
              <w:noProof/>
              <w:lang w:val="en-US"/>
            </w:rPr>
          </w:pPr>
          <w:hyperlink w:anchor="_Toc44274934" w:history="1">
            <w:r w:rsidR="004E4393" w:rsidRPr="003520CD">
              <w:rPr>
                <w:rStyle w:val="Lienhypertexte"/>
                <w:noProof/>
              </w:rPr>
              <w:t>Structure du site</w:t>
            </w:r>
            <w:r w:rsidR="004E4393">
              <w:rPr>
                <w:noProof/>
                <w:webHidden/>
              </w:rPr>
              <w:tab/>
            </w:r>
            <w:r w:rsidR="004E4393">
              <w:rPr>
                <w:noProof/>
                <w:webHidden/>
              </w:rPr>
              <w:fldChar w:fldCharType="begin"/>
            </w:r>
            <w:r w:rsidR="004E4393">
              <w:rPr>
                <w:noProof/>
                <w:webHidden/>
              </w:rPr>
              <w:instrText xml:space="preserve"> PAGEREF _Toc44274934 \h </w:instrText>
            </w:r>
            <w:r w:rsidR="004E4393">
              <w:rPr>
                <w:noProof/>
                <w:webHidden/>
              </w:rPr>
            </w:r>
            <w:r w:rsidR="004E4393">
              <w:rPr>
                <w:noProof/>
                <w:webHidden/>
              </w:rPr>
              <w:fldChar w:fldCharType="separate"/>
            </w:r>
            <w:r w:rsidR="004E4393">
              <w:rPr>
                <w:noProof/>
                <w:webHidden/>
              </w:rPr>
              <w:t>5</w:t>
            </w:r>
            <w:r w:rsidR="004E4393">
              <w:rPr>
                <w:noProof/>
                <w:webHidden/>
              </w:rPr>
              <w:fldChar w:fldCharType="end"/>
            </w:r>
          </w:hyperlink>
        </w:p>
        <w:p w14:paraId="44091B5A" w14:textId="50CBF590" w:rsidR="004E4393" w:rsidRDefault="00935EF7">
          <w:pPr>
            <w:pStyle w:val="TM1"/>
            <w:tabs>
              <w:tab w:val="right" w:leader="dot" w:pos="9062"/>
            </w:tabs>
            <w:rPr>
              <w:rFonts w:eastAsiaTheme="minorEastAsia"/>
              <w:noProof/>
              <w:lang w:val="en-US"/>
            </w:rPr>
          </w:pPr>
          <w:hyperlink w:anchor="_Toc44274935" w:history="1">
            <w:r w:rsidR="004E4393" w:rsidRPr="003520CD">
              <w:rPr>
                <w:rStyle w:val="Lienhypertexte"/>
                <w:noProof/>
              </w:rPr>
              <w:t>Contraintes techniques</w:t>
            </w:r>
            <w:r w:rsidR="004E4393">
              <w:rPr>
                <w:noProof/>
                <w:webHidden/>
              </w:rPr>
              <w:tab/>
            </w:r>
            <w:r w:rsidR="004E4393">
              <w:rPr>
                <w:noProof/>
                <w:webHidden/>
              </w:rPr>
              <w:fldChar w:fldCharType="begin"/>
            </w:r>
            <w:r w:rsidR="004E4393">
              <w:rPr>
                <w:noProof/>
                <w:webHidden/>
              </w:rPr>
              <w:instrText xml:space="preserve"> PAGEREF _Toc44274935 \h </w:instrText>
            </w:r>
            <w:r w:rsidR="004E4393">
              <w:rPr>
                <w:noProof/>
                <w:webHidden/>
              </w:rPr>
            </w:r>
            <w:r w:rsidR="004E4393">
              <w:rPr>
                <w:noProof/>
                <w:webHidden/>
              </w:rPr>
              <w:fldChar w:fldCharType="separate"/>
            </w:r>
            <w:r w:rsidR="004E4393">
              <w:rPr>
                <w:noProof/>
                <w:webHidden/>
              </w:rPr>
              <w:t>6</w:t>
            </w:r>
            <w:r w:rsidR="004E4393">
              <w:rPr>
                <w:noProof/>
                <w:webHidden/>
              </w:rPr>
              <w:fldChar w:fldCharType="end"/>
            </w:r>
          </w:hyperlink>
        </w:p>
        <w:p w14:paraId="2C6B1C9F" w14:textId="7ABB49DD" w:rsidR="004E4393" w:rsidRDefault="00935EF7">
          <w:pPr>
            <w:pStyle w:val="TM2"/>
            <w:tabs>
              <w:tab w:val="right" w:leader="dot" w:pos="9062"/>
            </w:tabs>
            <w:rPr>
              <w:rFonts w:eastAsiaTheme="minorEastAsia"/>
              <w:noProof/>
              <w:lang w:val="en-US"/>
            </w:rPr>
          </w:pPr>
          <w:hyperlink w:anchor="_Toc44274936" w:history="1">
            <w:r w:rsidR="004E4393" w:rsidRPr="003520CD">
              <w:rPr>
                <w:rStyle w:val="Lienhypertexte"/>
                <w:noProof/>
              </w:rPr>
              <w:t>Technologies et logiciels :</w:t>
            </w:r>
            <w:r w:rsidR="004E4393">
              <w:rPr>
                <w:noProof/>
                <w:webHidden/>
              </w:rPr>
              <w:tab/>
            </w:r>
            <w:r w:rsidR="004E4393">
              <w:rPr>
                <w:noProof/>
                <w:webHidden/>
              </w:rPr>
              <w:fldChar w:fldCharType="begin"/>
            </w:r>
            <w:r w:rsidR="004E4393">
              <w:rPr>
                <w:noProof/>
                <w:webHidden/>
              </w:rPr>
              <w:instrText xml:space="preserve"> PAGEREF _Toc44274936 \h </w:instrText>
            </w:r>
            <w:r w:rsidR="004E4393">
              <w:rPr>
                <w:noProof/>
                <w:webHidden/>
              </w:rPr>
            </w:r>
            <w:r w:rsidR="004E4393">
              <w:rPr>
                <w:noProof/>
                <w:webHidden/>
              </w:rPr>
              <w:fldChar w:fldCharType="separate"/>
            </w:r>
            <w:r w:rsidR="004E4393">
              <w:rPr>
                <w:noProof/>
                <w:webHidden/>
              </w:rPr>
              <w:t>6</w:t>
            </w:r>
            <w:r w:rsidR="004E4393">
              <w:rPr>
                <w:noProof/>
                <w:webHidden/>
              </w:rPr>
              <w:fldChar w:fldCharType="end"/>
            </w:r>
          </w:hyperlink>
        </w:p>
        <w:p w14:paraId="2435B9D5" w14:textId="6FC62ED4" w:rsidR="004E4393" w:rsidRDefault="00935EF7">
          <w:pPr>
            <w:pStyle w:val="TM2"/>
            <w:tabs>
              <w:tab w:val="right" w:leader="dot" w:pos="9062"/>
            </w:tabs>
            <w:rPr>
              <w:rFonts w:eastAsiaTheme="minorEastAsia"/>
              <w:noProof/>
              <w:lang w:val="en-US"/>
            </w:rPr>
          </w:pPr>
          <w:hyperlink w:anchor="_Toc44274937" w:history="1">
            <w:r w:rsidR="004E4393" w:rsidRPr="003520CD">
              <w:rPr>
                <w:rStyle w:val="Lienhypertexte"/>
                <w:noProof/>
              </w:rPr>
              <w:t>&lt;TechnologiesEtAppreilsEtMachinesClientesNecessaires&gt;</w:t>
            </w:r>
            <w:r w:rsidR="004E4393">
              <w:rPr>
                <w:noProof/>
                <w:webHidden/>
              </w:rPr>
              <w:tab/>
            </w:r>
            <w:r w:rsidR="004E4393">
              <w:rPr>
                <w:noProof/>
                <w:webHidden/>
              </w:rPr>
              <w:fldChar w:fldCharType="begin"/>
            </w:r>
            <w:r w:rsidR="004E4393">
              <w:rPr>
                <w:noProof/>
                <w:webHidden/>
              </w:rPr>
              <w:instrText xml:space="preserve"> PAGEREF _Toc44274937 \h </w:instrText>
            </w:r>
            <w:r w:rsidR="004E4393">
              <w:rPr>
                <w:noProof/>
                <w:webHidden/>
              </w:rPr>
            </w:r>
            <w:r w:rsidR="004E4393">
              <w:rPr>
                <w:noProof/>
                <w:webHidden/>
              </w:rPr>
              <w:fldChar w:fldCharType="separate"/>
            </w:r>
            <w:r w:rsidR="004E4393">
              <w:rPr>
                <w:noProof/>
                <w:webHidden/>
              </w:rPr>
              <w:t>6</w:t>
            </w:r>
            <w:r w:rsidR="004E4393">
              <w:rPr>
                <w:noProof/>
                <w:webHidden/>
              </w:rPr>
              <w:fldChar w:fldCharType="end"/>
            </w:r>
          </w:hyperlink>
        </w:p>
        <w:p w14:paraId="3C26F174" w14:textId="43A9AD40" w:rsidR="004E4393" w:rsidRDefault="00935EF7">
          <w:pPr>
            <w:pStyle w:val="TM2"/>
            <w:tabs>
              <w:tab w:val="right" w:leader="dot" w:pos="9062"/>
            </w:tabs>
            <w:rPr>
              <w:rFonts w:eastAsiaTheme="minorEastAsia"/>
              <w:noProof/>
              <w:lang w:val="en-US"/>
            </w:rPr>
          </w:pPr>
          <w:hyperlink w:anchor="_Toc44274938" w:history="1">
            <w:r w:rsidR="004E4393" w:rsidRPr="003520CD">
              <w:rPr>
                <w:rStyle w:val="Lienhypertexte"/>
                <w:noProof/>
              </w:rPr>
              <w:t>Hébergeur</w:t>
            </w:r>
            <w:r w:rsidR="004E4393">
              <w:rPr>
                <w:noProof/>
                <w:webHidden/>
              </w:rPr>
              <w:tab/>
            </w:r>
            <w:r w:rsidR="004E4393">
              <w:rPr>
                <w:noProof/>
                <w:webHidden/>
              </w:rPr>
              <w:fldChar w:fldCharType="begin"/>
            </w:r>
            <w:r w:rsidR="004E4393">
              <w:rPr>
                <w:noProof/>
                <w:webHidden/>
              </w:rPr>
              <w:instrText xml:space="preserve"> PAGEREF _Toc44274938 \h </w:instrText>
            </w:r>
            <w:r w:rsidR="004E4393">
              <w:rPr>
                <w:noProof/>
                <w:webHidden/>
              </w:rPr>
            </w:r>
            <w:r w:rsidR="004E4393">
              <w:rPr>
                <w:noProof/>
                <w:webHidden/>
              </w:rPr>
              <w:fldChar w:fldCharType="separate"/>
            </w:r>
            <w:r w:rsidR="004E4393">
              <w:rPr>
                <w:noProof/>
                <w:webHidden/>
              </w:rPr>
              <w:t>6</w:t>
            </w:r>
            <w:r w:rsidR="004E4393">
              <w:rPr>
                <w:noProof/>
                <w:webHidden/>
              </w:rPr>
              <w:fldChar w:fldCharType="end"/>
            </w:r>
          </w:hyperlink>
        </w:p>
        <w:p w14:paraId="3D09B726" w14:textId="3F03B7B8" w:rsidR="004E4393" w:rsidRDefault="00935EF7">
          <w:pPr>
            <w:pStyle w:val="TM2"/>
            <w:tabs>
              <w:tab w:val="right" w:leader="dot" w:pos="9062"/>
            </w:tabs>
            <w:rPr>
              <w:rFonts w:eastAsiaTheme="minorEastAsia"/>
              <w:noProof/>
              <w:lang w:val="en-US"/>
            </w:rPr>
          </w:pPr>
          <w:hyperlink w:anchor="_Toc44274939" w:history="1">
            <w:r w:rsidR="004E4393" w:rsidRPr="003520CD">
              <w:rPr>
                <w:rStyle w:val="Lienhypertexte"/>
                <w:noProof/>
              </w:rPr>
              <w:t>Gestion des utilisateurs</w:t>
            </w:r>
            <w:r w:rsidR="004E4393">
              <w:rPr>
                <w:noProof/>
                <w:webHidden/>
              </w:rPr>
              <w:tab/>
            </w:r>
            <w:r w:rsidR="004E4393">
              <w:rPr>
                <w:noProof/>
                <w:webHidden/>
              </w:rPr>
              <w:fldChar w:fldCharType="begin"/>
            </w:r>
            <w:r w:rsidR="004E4393">
              <w:rPr>
                <w:noProof/>
                <w:webHidden/>
              </w:rPr>
              <w:instrText xml:space="preserve"> PAGEREF _Toc44274939 \h </w:instrText>
            </w:r>
            <w:r w:rsidR="004E4393">
              <w:rPr>
                <w:noProof/>
                <w:webHidden/>
              </w:rPr>
            </w:r>
            <w:r w:rsidR="004E4393">
              <w:rPr>
                <w:noProof/>
                <w:webHidden/>
              </w:rPr>
              <w:fldChar w:fldCharType="separate"/>
            </w:r>
            <w:r w:rsidR="004E4393">
              <w:rPr>
                <w:noProof/>
                <w:webHidden/>
              </w:rPr>
              <w:t>6</w:t>
            </w:r>
            <w:r w:rsidR="004E4393">
              <w:rPr>
                <w:noProof/>
                <w:webHidden/>
              </w:rPr>
              <w:fldChar w:fldCharType="end"/>
            </w:r>
          </w:hyperlink>
        </w:p>
        <w:p w14:paraId="38C3F5A3" w14:textId="267B93CB" w:rsidR="004E4393" w:rsidRDefault="00935EF7">
          <w:pPr>
            <w:pStyle w:val="TM1"/>
            <w:tabs>
              <w:tab w:val="right" w:leader="dot" w:pos="9062"/>
            </w:tabs>
            <w:rPr>
              <w:rFonts w:eastAsiaTheme="minorEastAsia"/>
              <w:noProof/>
              <w:lang w:val="en-US"/>
            </w:rPr>
          </w:pPr>
          <w:hyperlink w:anchor="_Toc44274940" w:history="1">
            <w:r w:rsidR="004E4393" w:rsidRPr="003520CD">
              <w:rPr>
                <w:rStyle w:val="Lienhypertexte"/>
                <w:noProof/>
              </w:rPr>
              <w:t>Descriptif</w:t>
            </w:r>
            <w:r w:rsidR="004E4393">
              <w:rPr>
                <w:noProof/>
                <w:webHidden/>
              </w:rPr>
              <w:tab/>
            </w:r>
            <w:r w:rsidR="004E4393">
              <w:rPr>
                <w:noProof/>
                <w:webHidden/>
              </w:rPr>
              <w:fldChar w:fldCharType="begin"/>
            </w:r>
            <w:r w:rsidR="004E4393">
              <w:rPr>
                <w:noProof/>
                <w:webHidden/>
              </w:rPr>
              <w:instrText xml:space="preserve"> PAGEREF _Toc44274940 \h </w:instrText>
            </w:r>
            <w:r w:rsidR="004E4393">
              <w:rPr>
                <w:noProof/>
                <w:webHidden/>
              </w:rPr>
            </w:r>
            <w:r w:rsidR="004E4393">
              <w:rPr>
                <w:noProof/>
                <w:webHidden/>
              </w:rPr>
              <w:fldChar w:fldCharType="separate"/>
            </w:r>
            <w:r w:rsidR="004E4393">
              <w:rPr>
                <w:noProof/>
                <w:webHidden/>
              </w:rPr>
              <w:t>6</w:t>
            </w:r>
            <w:r w:rsidR="004E4393">
              <w:rPr>
                <w:noProof/>
                <w:webHidden/>
              </w:rPr>
              <w:fldChar w:fldCharType="end"/>
            </w:r>
          </w:hyperlink>
        </w:p>
        <w:p w14:paraId="50B336F8" w14:textId="73ECCF7A" w:rsidR="004E4393" w:rsidRDefault="00935EF7">
          <w:pPr>
            <w:pStyle w:val="TM2"/>
            <w:tabs>
              <w:tab w:val="right" w:leader="dot" w:pos="9062"/>
            </w:tabs>
            <w:rPr>
              <w:rFonts w:eastAsiaTheme="minorEastAsia"/>
              <w:noProof/>
              <w:lang w:val="en-US"/>
            </w:rPr>
          </w:pPr>
          <w:hyperlink w:anchor="_Toc44274941" w:history="1">
            <w:r w:rsidR="004E4393" w:rsidRPr="003520CD">
              <w:rPr>
                <w:rStyle w:val="Lienhypertexte"/>
                <w:noProof/>
              </w:rPr>
              <w:t>Fonctionnalités</w:t>
            </w:r>
            <w:r w:rsidR="004E4393">
              <w:rPr>
                <w:noProof/>
                <w:webHidden/>
              </w:rPr>
              <w:tab/>
            </w:r>
            <w:r w:rsidR="004E4393">
              <w:rPr>
                <w:noProof/>
                <w:webHidden/>
              </w:rPr>
              <w:fldChar w:fldCharType="begin"/>
            </w:r>
            <w:r w:rsidR="004E4393">
              <w:rPr>
                <w:noProof/>
                <w:webHidden/>
              </w:rPr>
              <w:instrText xml:space="preserve"> PAGEREF _Toc44274941 \h </w:instrText>
            </w:r>
            <w:r w:rsidR="004E4393">
              <w:rPr>
                <w:noProof/>
                <w:webHidden/>
              </w:rPr>
            </w:r>
            <w:r w:rsidR="004E4393">
              <w:rPr>
                <w:noProof/>
                <w:webHidden/>
              </w:rPr>
              <w:fldChar w:fldCharType="separate"/>
            </w:r>
            <w:r w:rsidR="004E4393">
              <w:rPr>
                <w:noProof/>
                <w:webHidden/>
              </w:rPr>
              <w:t>6</w:t>
            </w:r>
            <w:r w:rsidR="004E4393">
              <w:rPr>
                <w:noProof/>
                <w:webHidden/>
              </w:rPr>
              <w:fldChar w:fldCharType="end"/>
            </w:r>
          </w:hyperlink>
        </w:p>
        <w:p w14:paraId="0650B03F" w14:textId="25E67D4C" w:rsidR="004E4393" w:rsidRDefault="00935EF7">
          <w:pPr>
            <w:pStyle w:val="TM2"/>
            <w:tabs>
              <w:tab w:val="right" w:leader="dot" w:pos="9062"/>
            </w:tabs>
            <w:rPr>
              <w:rFonts w:eastAsiaTheme="minorEastAsia"/>
              <w:noProof/>
              <w:lang w:val="en-US"/>
            </w:rPr>
          </w:pPr>
          <w:hyperlink w:anchor="_Toc44274942" w:history="1">
            <w:r w:rsidR="004E4393" w:rsidRPr="003520CD">
              <w:rPr>
                <w:rStyle w:val="Lienhypertexte"/>
                <w:noProof/>
              </w:rPr>
              <w:t>Cas d’utilisation</w:t>
            </w:r>
            <w:r w:rsidR="004E4393">
              <w:rPr>
                <w:noProof/>
                <w:webHidden/>
              </w:rPr>
              <w:tab/>
            </w:r>
            <w:r w:rsidR="004E4393">
              <w:rPr>
                <w:noProof/>
                <w:webHidden/>
              </w:rPr>
              <w:fldChar w:fldCharType="begin"/>
            </w:r>
            <w:r w:rsidR="004E4393">
              <w:rPr>
                <w:noProof/>
                <w:webHidden/>
              </w:rPr>
              <w:instrText xml:space="preserve"> PAGEREF _Toc44274942 \h </w:instrText>
            </w:r>
            <w:r w:rsidR="004E4393">
              <w:rPr>
                <w:noProof/>
                <w:webHidden/>
              </w:rPr>
            </w:r>
            <w:r w:rsidR="004E4393">
              <w:rPr>
                <w:noProof/>
                <w:webHidden/>
              </w:rPr>
              <w:fldChar w:fldCharType="separate"/>
            </w:r>
            <w:r w:rsidR="004E4393">
              <w:rPr>
                <w:noProof/>
                <w:webHidden/>
              </w:rPr>
              <w:t>6</w:t>
            </w:r>
            <w:r w:rsidR="004E4393">
              <w:rPr>
                <w:noProof/>
                <w:webHidden/>
              </w:rPr>
              <w:fldChar w:fldCharType="end"/>
            </w:r>
          </w:hyperlink>
        </w:p>
        <w:p w14:paraId="608626CB" w14:textId="5F0E191F" w:rsidR="004E4393" w:rsidRDefault="00935EF7">
          <w:pPr>
            <w:pStyle w:val="TM2"/>
            <w:tabs>
              <w:tab w:val="right" w:leader="dot" w:pos="9062"/>
            </w:tabs>
            <w:rPr>
              <w:rFonts w:eastAsiaTheme="minorEastAsia"/>
              <w:noProof/>
              <w:lang w:val="en-US"/>
            </w:rPr>
          </w:pPr>
          <w:hyperlink w:anchor="_Toc44274943" w:history="1">
            <w:r w:rsidR="004E4393" w:rsidRPr="003520CD">
              <w:rPr>
                <w:rStyle w:val="Lienhypertexte"/>
                <w:noProof/>
              </w:rPr>
              <w:t>Tests d’acceptation</w:t>
            </w:r>
            <w:r w:rsidR="004E4393">
              <w:rPr>
                <w:noProof/>
                <w:webHidden/>
              </w:rPr>
              <w:tab/>
            </w:r>
            <w:r w:rsidR="004E4393">
              <w:rPr>
                <w:noProof/>
                <w:webHidden/>
              </w:rPr>
              <w:fldChar w:fldCharType="begin"/>
            </w:r>
            <w:r w:rsidR="004E4393">
              <w:rPr>
                <w:noProof/>
                <w:webHidden/>
              </w:rPr>
              <w:instrText xml:space="preserve"> PAGEREF _Toc44274943 \h </w:instrText>
            </w:r>
            <w:r w:rsidR="004E4393">
              <w:rPr>
                <w:noProof/>
                <w:webHidden/>
              </w:rPr>
            </w:r>
            <w:r w:rsidR="004E4393">
              <w:rPr>
                <w:noProof/>
                <w:webHidden/>
              </w:rPr>
              <w:fldChar w:fldCharType="separate"/>
            </w:r>
            <w:r w:rsidR="004E4393">
              <w:rPr>
                <w:noProof/>
                <w:webHidden/>
              </w:rPr>
              <w:t>7</w:t>
            </w:r>
            <w:r w:rsidR="004E4393">
              <w:rPr>
                <w:noProof/>
                <w:webHidden/>
              </w:rPr>
              <w:fldChar w:fldCharType="end"/>
            </w:r>
          </w:hyperlink>
        </w:p>
        <w:p w14:paraId="158B25A5" w14:textId="5305691F" w:rsidR="004E4393" w:rsidRDefault="00935EF7">
          <w:pPr>
            <w:pStyle w:val="TM2"/>
            <w:tabs>
              <w:tab w:val="right" w:leader="dot" w:pos="9062"/>
            </w:tabs>
            <w:rPr>
              <w:rFonts w:eastAsiaTheme="minorEastAsia"/>
              <w:noProof/>
              <w:lang w:val="en-US"/>
            </w:rPr>
          </w:pPr>
          <w:hyperlink w:anchor="_Toc44274944" w:history="1">
            <w:r w:rsidR="004E4393" w:rsidRPr="003520CD">
              <w:rPr>
                <w:rStyle w:val="Lienhypertexte"/>
                <w:noProof/>
              </w:rPr>
              <w:t>Maquettes graphiques</w:t>
            </w:r>
            <w:r w:rsidR="004E4393">
              <w:rPr>
                <w:noProof/>
                <w:webHidden/>
              </w:rPr>
              <w:tab/>
            </w:r>
            <w:r w:rsidR="004E4393">
              <w:rPr>
                <w:noProof/>
                <w:webHidden/>
              </w:rPr>
              <w:fldChar w:fldCharType="begin"/>
            </w:r>
            <w:r w:rsidR="004E4393">
              <w:rPr>
                <w:noProof/>
                <w:webHidden/>
              </w:rPr>
              <w:instrText xml:space="preserve"> PAGEREF _Toc44274944 \h </w:instrText>
            </w:r>
            <w:r w:rsidR="004E4393">
              <w:rPr>
                <w:noProof/>
                <w:webHidden/>
              </w:rPr>
            </w:r>
            <w:r w:rsidR="004E4393">
              <w:rPr>
                <w:noProof/>
                <w:webHidden/>
              </w:rPr>
              <w:fldChar w:fldCharType="separate"/>
            </w:r>
            <w:r w:rsidR="004E4393">
              <w:rPr>
                <w:noProof/>
                <w:webHidden/>
              </w:rPr>
              <w:t>8</w:t>
            </w:r>
            <w:r w:rsidR="004E4393">
              <w:rPr>
                <w:noProof/>
                <w:webHidden/>
              </w:rPr>
              <w:fldChar w:fldCharType="end"/>
            </w:r>
          </w:hyperlink>
        </w:p>
        <w:p w14:paraId="162FF400" w14:textId="0537CB21" w:rsidR="004E4393" w:rsidRDefault="00935EF7">
          <w:pPr>
            <w:pStyle w:val="TM2"/>
            <w:tabs>
              <w:tab w:val="right" w:leader="dot" w:pos="9062"/>
            </w:tabs>
            <w:rPr>
              <w:rFonts w:eastAsiaTheme="minorEastAsia"/>
              <w:noProof/>
              <w:lang w:val="en-US"/>
            </w:rPr>
          </w:pPr>
          <w:hyperlink w:anchor="_Toc44274945" w:history="1">
            <w:r w:rsidR="004E4393" w:rsidRPr="003520CD">
              <w:rPr>
                <w:rStyle w:val="Lienhypertexte"/>
                <w:noProof/>
              </w:rPr>
              <w:t>Méthodologie de suivi</w:t>
            </w:r>
            <w:r w:rsidR="004E4393">
              <w:rPr>
                <w:noProof/>
                <w:webHidden/>
              </w:rPr>
              <w:tab/>
            </w:r>
            <w:r w:rsidR="004E4393">
              <w:rPr>
                <w:noProof/>
                <w:webHidden/>
              </w:rPr>
              <w:fldChar w:fldCharType="begin"/>
            </w:r>
            <w:r w:rsidR="004E4393">
              <w:rPr>
                <w:noProof/>
                <w:webHidden/>
              </w:rPr>
              <w:instrText xml:space="preserve"> PAGEREF _Toc44274945 \h </w:instrText>
            </w:r>
            <w:r w:rsidR="004E4393">
              <w:rPr>
                <w:noProof/>
                <w:webHidden/>
              </w:rPr>
            </w:r>
            <w:r w:rsidR="004E4393">
              <w:rPr>
                <w:noProof/>
                <w:webHidden/>
              </w:rPr>
              <w:fldChar w:fldCharType="separate"/>
            </w:r>
            <w:r w:rsidR="004E4393">
              <w:rPr>
                <w:noProof/>
                <w:webHidden/>
              </w:rPr>
              <w:t>9</w:t>
            </w:r>
            <w:r w:rsidR="004E4393">
              <w:rPr>
                <w:noProof/>
                <w:webHidden/>
              </w:rPr>
              <w:fldChar w:fldCharType="end"/>
            </w:r>
          </w:hyperlink>
        </w:p>
        <w:p w14:paraId="48B05B4C" w14:textId="0EC6CF66" w:rsidR="004E4393" w:rsidRDefault="00935EF7">
          <w:pPr>
            <w:pStyle w:val="TM2"/>
            <w:tabs>
              <w:tab w:val="right" w:leader="dot" w:pos="9062"/>
            </w:tabs>
            <w:rPr>
              <w:rFonts w:eastAsiaTheme="minorEastAsia"/>
              <w:noProof/>
              <w:lang w:val="en-US"/>
            </w:rPr>
          </w:pPr>
          <w:hyperlink w:anchor="_Toc44274946" w:history="1">
            <w:r w:rsidR="004E4393" w:rsidRPr="003520CD">
              <w:rPr>
                <w:rStyle w:val="Lienhypertexte"/>
                <w:noProof/>
              </w:rPr>
              <w:t>Attribution des rôles principaux</w:t>
            </w:r>
            <w:r w:rsidR="004E4393">
              <w:rPr>
                <w:noProof/>
                <w:webHidden/>
              </w:rPr>
              <w:tab/>
            </w:r>
            <w:r w:rsidR="004E4393">
              <w:rPr>
                <w:noProof/>
                <w:webHidden/>
              </w:rPr>
              <w:fldChar w:fldCharType="begin"/>
            </w:r>
            <w:r w:rsidR="004E4393">
              <w:rPr>
                <w:noProof/>
                <w:webHidden/>
              </w:rPr>
              <w:instrText xml:space="preserve"> PAGEREF _Toc44274946 \h </w:instrText>
            </w:r>
            <w:r w:rsidR="004E4393">
              <w:rPr>
                <w:noProof/>
                <w:webHidden/>
              </w:rPr>
            </w:r>
            <w:r w:rsidR="004E4393">
              <w:rPr>
                <w:noProof/>
                <w:webHidden/>
              </w:rPr>
              <w:fldChar w:fldCharType="separate"/>
            </w:r>
            <w:r w:rsidR="004E4393">
              <w:rPr>
                <w:noProof/>
                <w:webHidden/>
              </w:rPr>
              <w:t>9</w:t>
            </w:r>
            <w:r w:rsidR="004E4393">
              <w:rPr>
                <w:noProof/>
                <w:webHidden/>
              </w:rPr>
              <w:fldChar w:fldCharType="end"/>
            </w:r>
          </w:hyperlink>
        </w:p>
        <w:p w14:paraId="30AB4E66" w14:textId="67657CB4" w:rsidR="004E4393" w:rsidRDefault="00935EF7">
          <w:pPr>
            <w:pStyle w:val="TM2"/>
            <w:tabs>
              <w:tab w:val="right" w:leader="dot" w:pos="9062"/>
            </w:tabs>
            <w:rPr>
              <w:rFonts w:eastAsiaTheme="minorEastAsia"/>
              <w:noProof/>
              <w:lang w:val="en-US"/>
            </w:rPr>
          </w:pPr>
          <w:hyperlink w:anchor="_Toc44274947" w:history="1">
            <w:r w:rsidR="004E4393" w:rsidRPr="003520CD">
              <w:rPr>
                <w:rStyle w:val="Lienhypertexte"/>
                <w:noProof/>
              </w:rPr>
              <w:t>Moyens de communication</w:t>
            </w:r>
            <w:r w:rsidR="004E4393">
              <w:rPr>
                <w:noProof/>
                <w:webHidden/>
              </w:rPr>
              <w:tab/>
            </w:r>
            <w:r w:rsidR="004E4393">
              <w:rPr>
                <w:noProof/>
                <w:webHidden/>
              </w:rPr>
              <w:fldChar w:fldCharType="begin"/>
            </w:r>
            <w:r w:rsidR="004E4393">
              <w:rPr>
                <w:noProof/>
                <w:webHidden/>
              </w:rPr>
              <w:instrText xml:space="preserve"> PAGEREF _Toc44274947 \h </w:instrText>
            </w:r>
            <w:r w:rsidR="004E4393">
              <w:rPr>
                <w:noProof/>
                <w:webHidden/>
              </w:rPr>
            </w:r>
            <w:r w:rsidR="004E4393">
              <w:rPr>
                <w:noProof/>
                <w:webHidden/>
              </w:rPr>
              <w:fldChar w:fldCharType="separate"/>
            </w:r>
            <w:r w:rsidR="004E4393">
              <w:rPr>
                <w:noProof/>
                <w:webHidden/>
              </w:rPr>
              <w:t>9</w:t>
            </w:r>
            <w:r w:rsidR="004E4393">
              <w:rPr>
                <w:noProof/>
                <w:webHidden/>
              </w:rPr>
              <w:fldChar w:fldCharType="end"/>
            </w:r>
          </w:hyperlink>
        </w:p>
        <w:p w14:paraId="36EB6616" w14:textId="0D72DEEB" w:rsidR="004E4393" w:rsidRDefault="00935EF7">
          <w:pPr>
            <w:pStyle w:val="TM2"/>
            <w:tabs>
              <w:tab w:val="right" w:leader="dot" w:pos="9062"/>
            </w:tabs>
            <w:rPr>
              <w:rFonts w:eastAsiaTheme="minorEastAsia"/>
              <w:noProof/>
              <w:lang w:val="en-US"/>
            </w:rPr>
          </w:pPr>
          <w:hyperlink w:anchor="_Toc44274948" w:history="1">
            <w:r w:rsidR="004E4393" w:rsidRPr="003520CD">
              <w:rPr>
                <w:rStyle w:val="Lienhypertexte"/>
                <w:noProof/>
              </w:rPr>
              <w:t>Livrables</w:t>
            </w:r>
            <w:r w:rsidR="004E4393">
              <w:rPr>
                <w:noProof/>
                <w:webHidden/>
              </w:rPr>
              <w:tab/>
            </w:r>
            <w:r w:rsidR="004E4393">
              <w:rPr>
                <w:noProof/>
                <w:webHidden/>
              </w:rPr>
              <w:fldChar w:fldCharType="begin"/>
            </w:r>
            <w:r w:rsidR="004E4393">
              <w:rPr>
                <w:noProof/>
                <w:webHidden/>
              </w:rPr>
              <w:instrText xml:space="preserve"> PAGEREF _Toc44274948 \h </w:instrText>
            </w:r>
            <w:r w:rsidR="004E4393">
              <w:rPr>
                <w:noProof/>
                <w:webHidden/>
              </w:rPr>
            </w:r>
            <w:r w:rsidR="004E4393">
              <w:rPr>
                <w:noProof/>
                <w:webHidden/>
              </w:rPr>
              <w:fldChar w:fldCharType="separate"/>
            </w:r>
            <w:r w:rsidR="004E4393">
              <w:rPr>
                <w:noProof/>
                <w:webHidden/>
              </w:rPr>
              <w:t>9</w:t>
            </w:r>
            <w:r w:rsidR="004E4393">
              <w:rPr>
                <w:noProof/>
                <w:webHidden/>
              </w:rPr>
              <w:fldChar w:fldCharType="end"/>
            </w:r>
          </w:hyperlink>
        </w:p>
        <w:p w14:paraId="7FB83B52" w14:textId="1E75CA6C" w:rsidR="004E4393" w:rsidRDefault="00935EF7">
          <w:pPr>
            <w:pStyle w:val="TM2"/>
            <w:tabs>
              <w:tab w:val="right" w:leader="dot" w:pos="9062"/>
            </w:tabs>
            <w:rPr>
              <w:rFonts w:eastAsiaTheme="minorEastAsia"/>
              <w:noProof/>
              <w:lang w:val="en-US"/>
            </w:rPr>
          </w:pPr>
          <w:hyperlink w:anchor="_Toc44274949" w:history="1">
            <w:r w:rsidR="004E4393" w:rsidRPr="003520CD">
              <w:rPr>
                <w:rStyle w:val="Lienhypertexte"/>
                <w:noProof/>
              </w:rPr>
              <w:t>Calendrier du projet</w:t>
            </w:r>
            <w:r w:rsidR="004E4393">
              <w:rPr>
                <w:noProof/>
                <w:webHidden/>
              </w:rPr>
              <w:tab/>
            </w:r>
            <w:r w:rsidR="004E4393">
              <w:rPr>
                <w:noProof/>
                <w:webHidden/>
              </w:rPr>
              <w:fldChar w:fldCharType="begin"/>
            </w:r>
            <w:r w:rsidR="004E4393">
              <w:rPr>
                <w:noProof/>
                <w:webHidden/>
              </w:rPr>
              <w:instrText xml:space="preserve"> PAGEREF _Toc44274949 \h </w:instrText>
            </w:r>
            <w:r w:rsidR="004E4393">
              <w:rPr>
                <w:noProof/>
                <w:webHidden/>
              </w:rPr>
            </w:r>
            <w:r w:rsidR="004E4393">
              <w:rPr>
                <w:noProof/>
                <w:webHidden/>
              </w:rPr>
              <w:fldChar w:fldCharType="separate"/>
            </w:r>
            <w:r w:rsidR="004E4393">
              <w:rPr>
                <w:noProof/>
                <w:webHidden/>
              </w:rPr>
              <w:t>10</w:t>
            </w:r>
            <w:r w:rsidR="004E4393">
              <w:rPr>
                <w:noProof/>
                <w:webHidden/>
              </w:rPr>
              <w:fldChar w:fldCharType="end"/>
            </w:r>
          </w:hyperlink>
        </w:p>
        <w:p w14:paraId="59C8B71E" w14:textId="784123E4" w:rsidR="004E4393" w:rsidRDefault="00935EF7">
          <w:pPr>
            <w:pStyle w:val="TM2"/>
            <w:tabs>
              <w:tab w:val="right" w:leader="dot" w:pos="9062"/>
            </w:tabs>
            <w:rPr>
              <w:rFonts w:eastAsiaTheme="minorEastAsia"/>
              <w:noProof/>
              <w:lang w:val="en-US"/>
            </w:rPr>
          </w:pPr>
          <w:hyperlink w:anchor="_Toc44274950" w:history="1">
            <w:r w:rsidR="004E4393" w:rsidRPr="003520CD">
              <w:rPr>
                <w:rStyle w:val="Lienhypertexte"/>
                <w:noProof/>
              </w:rPr>
              <w:t>Budget (idem à l’offre)</w:t>
            </w:r>
            <w:r w:rsidR="004E4393">
              <w:rPr>
                <w:noProof/>
                <w:webHidden/>
              </w:rPr>
              <w:tab/>
            </w:r>
            <w:r w:rsidR="004E4393">
              <w:rPr>
                <w:noProof/>
                <w:webHidden/>
              </w:rPr>
              <w:fldChar w:fldCharType="begin"/>
            </w:r>
            <w:r w:rsidR="004E4393">
              <w:rPr>
                <w:noProof/>
                <w:webHidden/>
              </w:rPr>
              <w:instrText xml:space="preserve"> PAGEREF _Toc44274950 \h </w:instrText>
            </w:r>
            <w:r w:rsidR="004E4393">
              <w:rPr>
                <w:noProof/>
                <w:webHidden/>
              </w:rPr>
            </w:r>
            <w:r w:rsidR="004E4393">
              <w:rPr>
                <w:noProof/>
                <w:webHidden/>
              </w:rPr>
              <w:fldChar w:fldCharType="separate"/>
            </w:r>
            <w:r w:rsidR="004E4393">
              <w:rPr>
                <w:noProof/>
                <w:webHidden/>
              </w:rPr>
              <w:t>10</w:t>
            </w:r>
            <w:r w:rsidR="004E4393">
              <w:rPr>
                <w:noProof/>
                <w:webHidden/>
              </w:rPr>
              <w:fldChar w:fldCharType="end"/>
            </w:r>
          </w:hyperlink>
        </w:p>
        <w:p w14:paraId="0425DD55" w14:textId="4B263233" w:rsidR="004E4393" w:rsidRDefault="00935EF7">
          <w:pPr>
            <w:pStyle w:val="TM2"/>
            <w:tabs>
              <w:tab w:val="right" w:leader="dot" w:pos="9062"/>
            </w:tabs>
            <w:rPr>
              <w:rFonts w:eastAsiaTheme="minorEastAsia"/>
              <w:noProof/>
              <w:lang w:val="en-US"/>
            </w:rPr>
          </w:pPr>
          <w:hyperlink w:anchor="_Toc44274951" w:history="1">
            <w:r w:rsidR="004E4393" w:rsidRPr="003520CD">
              <w:rPr>
                <w:rStyle w:val="Lienhypertexte"/>
                <w:noProof/>
              </w:rPr>
              <w:t>Contacts :</w:t>
            </w:r>
            <w:r w:rsidR="004E4393">
              <w:rPr>
                <w:noProof/>
                <w:webHidden/>
              </w:rPr>
              <w:tab/>
            </w:r>
            <w:r w:rsidR="004E4393">
              <w:rPr>
                <w:noProof/>
                <w:webHidden/>
              </w:rPr>
              <w:fldChar w:fldCharType="begin"/>
            </w:r>
            <w:r w:rsidR="004E4393">
              <w:rPr>
                <w:noProof/>
                <w:webHidden/>
              </w:rPr>
              <w:instrText xml:space="preserve"> PAGEREF _Toc44274951 \h </w:instrText>
            </w:r>
            <w:r w:rsidR="004E4393">
              <w:rPr>
                <w:noProof/>
                <w:webHidden/>
              </w:rPr>
            </w:r>
            <w:r w:rsidR="004E4393">
              <w:rPr>
                <w:noProof/>
                <w:webHidden/>
              </w:rPr>
              <w:fldChar w:fldCharType="separate"/>
            </w:r>
            <w:r w:rsidR="004E4393">
              <w:rPr>
                <w:noProof/>
                <w:webHidden/>
              </w:rPr>
              <w:t>11</w:t>
            </w:r>
            <w:r w:rsidR="004E4393">
              <w:rPr>
                <w:noProof/>
                <w:webHidden/>
              </w:rPr>
              <w:fldChar w:fldCharType="end"/>
            </w:r>
          </w:hyperlink>
        </w:p>
        <w:p w14:paraId="3BA8BAC7" w14:textId="492F9293" w:rsidR="004E4393" w:rsidRDefault="00935EF7">
          <w:pPr>
            <w:pStyle w:val="TM2"/>
            <w:tabs>
              <w:tab w:val="right" w:leader="dot" w:pos="9062"/>
            </w:tabs>
            <w:rPr>
              <w:rFonts w:eastAsiaTheme="minorEastAsia"/>
              <w:noProof/>
              <w:lang w:val="en-US"/>
            </w:rPr>
          </w:pPr>
          <w:hyperlink w:anchor="_Toc44274952" w:history="1">
            <w:r w:rsidR="004E4393" w:rsidRPr="003520CD">
              <w:rPr>
                <w:rStyle w:val="Lienhypertexte"/>
                <w:noProof/>
                <w:lang w:val="en-US"/>
              </w:rPr>
              <w:t>Signatures :</w:t>
            </w:r>
            <w:r w:rsidR="004E4393">
              <w:rPr>
                <w:noProof/>
                <w:webHidden/>
              </w:rPr>
              <w:tab/>
            </w:r>
            <w:r w:rsidR="004E4393">
              <w:rPr>
                <w:noProof/>
                <w:webHidden/>
              </w:rPr>
              <w:fldChar w:fldCharType="begin"/>
            </w:r>
            <w:r w:rsidR="004E4393">
              <w:rPr>
                <w:noProof/>
                <w:webHidden/>
              </w:rPr>
              <w:instrText xml:space="preserve"> PAGEREF _Toc44274952 \h </w:instrText>
            </w:r>
            <w:r w:rsidR="004E4393">
              <w:rPr>
                <w:noProof/>
                <w:webHidden/>
              </w:rPr>
            </w:r>
            <w:r w:rsidR="004E4393">
              <w:rPr>
                <w:noProof/>
                <w:webHidden/>
              </w:rPr>
              <w:fldChar w:fldCharType="separate"/>
            </w:r>
            <w:r w:rsidR="004E4393">
              <w:rPr>
                <w:noProof/>
                <w:webHidden/>
              </w:rPr>
              <w:t>11</w:t>
            </w:r>
            <w:r w:rsidR="004E4393">
              <w:rPr>
                <w:noProof/>
                <w:webHidden/>
              </w:rPr>
              <w:fldChar w:fldCharType="end"/>
            </w:r>
          </w:hyperlink>
        </w:p>
        <w:p w14:paraId="0921FD6F" w14:textId="53124746" w:rsidR="00584FDD" w:rsidRDefault="00584FDD" w:rsidP="005670BD">
          <w:pPr>
            <w:jc w:val="both"/>
          </w:pPr>
          <w:r>
            <w:rPr>
              <w:b/>
              <w:bCs/>
              <w:lang w:val="fr-FR"/>
            </w:rPr>
            <w:fldChar w:fldCharType="end"/>
          </w:r>
        </w:p>
      </w:sdtContent>
    </w:sdt>
    <w:p w14:paraId="78043535" w14:textId="77777777" w:rsidR="00A05E06" w:rsidRDefault="00A05E06" w:rsidP="005670BD">
      <w:pPr>
        <w:jc w:val="both"/>
        <w:rPr>
          <w:rFonts w:asciiTheme="majorHAnsi" w:eastAsiaTheme="majorEastAsia" w:hAnsiTheme="majorHAnsi" w:cstheme="majorBidi"/>
          <w:sz w:val="32"/>
          <w:szCs w:val="32"/>
        </w:rPr>
      </w:pPr>
      <w:r>
        <w:br w:type="page"/>
      </w:r>
    </w:p>
    <w:p w14:paraId="547A20B3" w14:textId="77777777" w:rsidR="003714C8" w:rsidRPr="00372266" w:rsidRDefault="003714C8" w:rsidP="005670BD">
      <w:pPr>
        <w:pStyle w:val="Titre1"/>
        <w:jc w:val="both"/>
      </w:pPr>
      <w:bookmarkStart w:id="3" w:name="_Toc23585438"/>
      <w:bookmarkStart w:id="4" w:name="_Toc21729750"/>
      <w:bookmarkStart w:id="5" w:name="_Toc44274926"/>
      <w:r w:rsidRPr="00372266">
        <w:lastRenderedPageBreak/>
        <w:t>Contexte</w:t>
      </w:r>
      <w:bookmarkEnd w:id="3"/>
      <w:bookmarkEnd w:id="4"/>
      <w:bookmarkEnd w:id="5"/>
    </w:p>
    <w:p w14:paraId="6C4542F9" w14:textId="77777777" w:rsidR="003714C8" w:rsidRDefault="003714C8" w:rsidP="005670BD">
      <w:pPr>
        <w:jc w:val="both"/>
      </w:pPr>
    </w:p>
    <w:p w14:paraId="38274364" w14:textId="77777777" w:rsidR="003714C8" w:rsidRDefault="003714C8" w:rsidP="00ED7502">
      <w:pPr>
        <w:pStyle w:val="Titre2"/>
      </w:pPr>
      <w:bookmarkStart w:id="6" w:name="_Toc23585439"/>
      <w:bookmarkStart w:id="7" w:name="_Toc21729751"/>
      <w:bookmarkStart w:id="8" w:name="_Toc44274927"/>
      <w:r w:rsidRPr="6B25CAE6">
        <w:t>Situation actuelle</w:t>
      </w:r>
      <w:bookmarkEnd w:id="6"/>
      <w:bookmarkEnd w:id="7"/>
      <w:bookmarkEnd w:id="8"/>
    </w:p>
    <w:p w14:paraId="05799A68" w14:textId="00C48E4C" w:rsidR="006F5AC7" w:rsidRDefault="003714C8" w:rsidP="005670BD">
      <w:pPr>
        <w:jc w:val="both"/>
      </w:pPr>
      <w:r>
        <w:t>Actuellement l</w:t>
      </w:r>
      <w:r w:rsidR="00EA4AAB">
        <w:t>’entrepris</w:t>
      </w:r>
      <w:r w:rsidR="000D11F7">
        <w:t xml:space="preserve">e de </w:t>
      </w:r>
      <w:r w:rsidR="004E4393">
        <w:t>KerlyDeco</w:t>
      </w:r>
      <w:r w:rsidR="000B7E40">
        <w:t xml:space="preserve"> </w:t>
      </w:r>
      <w:r w:rsidR="000D11F7">
        <w:t xml:space="preserve">loue du matérielle de décoration pour décorer des </w:t>
      </w:r>
      <w:r w:rsidR="009A15BD">
        <w:t>événement</w:t>
      </w:r>
      <w:r w:rsidR="000D11F7">
        <w:t>s</w:t>
      </w:r>
      <w:r w:rsidR="00437019">
        <w:t xml:space="preserve"> de type mariages et autres </w:t>
      </w:r>
      <w:r w:rsidR="00274A3C">
        <w:t>également</w:t>
      </w:r>
      <w:r w:rsidR="000650CA">
        <w:t>.</w:t>
      </w:r>
      <w:r w:rsidR="000B7E40">
        <w:t xml:space="preserve"> Elle s’occupe d’organiser la décoration sur demande.</w:t>
      </w:r>
      <w:r w:rsidR="00036CD0">
        <w:t xml:space="preserve"> </w:t>
      </w:r>
    </w:p>
    <w:p w14:paraId="555133C3" w14:textId="3F0C604F" w:rsidR="00567617" w:rsidRDefault="00036CD0" w:rsidP="005670BD">
      <w:pPr>
        <w:jc w:val="both"/>
      </w:pPr>
      <w:r>
        <w:t xml:space="preserve">La PME </w:t>
      </w:r>
      <w:r w:rsidR="00A33659">
        <w:t>ne peut pas gérer facilement ces clients</w:t>
      </w:r>
      <w:r w:rsidR="00880C5E">
        <w:t xml:space="preserve"> et le matériel pris par </w:t>
      </w:r>
      <w:r w:rsidR="008879CC">
        <w:t>client.</w:t>
      </w:r>
      <w:r w:rsidR="00A33659">
        <w:t xml:space="preserve"> Elle doit tout noter sur un fichier ou du papier.</w:t>
      </w:r>
      <w:r w:rsidR="004029BB">
        <w:t xml:space="preserve"> Cela </w:t>
      </w:r>
      <w:r w:rsidR="00FD45CA">
        <w:t>rend</w:t>
      </w:r>
      <w:r w:rsidR="004029BB">
        <w:t xml:space="preserve"> plus compliqué la gestion pour l’entreprise.</w:t>
      </w:r>
    </w:p>
    <w:p w14:paraId="273B90EA" w14:textId="5A145697" w:rsidR="00567617" w:rsidRDefault="00567617" w:rsidP="005670BD">
      <w:pPr>
        <w:jc w:val="both"/>
      </w:pPr>
    </w:p>
    <w:p w14:paraId="33332904" w14:textId="77777777" w:rsidR="003714C8" w:rsidRDefault="003714C8" w:rsidP="00ED7502">
      <w:pPr>
        <w:pStyle w:val="Titre2"/>
      </w:pPr>
      <w:bookmarkStart w:id="9" w:name="_Toc23585440"/>
      <w:bookmarkStart w:id="10" w:name="_Toc21729752"/>
      <w:bookmarkStart w:id="11" w:name="_Toc44274928"/>
      <w:r w:rsidRPr="00ED7502">
        <w:t>Finalités</w:t>
      </w:r>
      <w:bookmarkEnd w:id="9"/>
      <w:bookmarkEnd w:id="10"/>
      <w:bookmarkEnd w:id="11"/>
    </w:p>
    <w:p w14:paraId="7774E022" w14:textId="0158A04F" w:rsidR="006F5AC7" w:rsidRDefault="00702A9B" w:rsidP="005670BD">
      <w:pPr>
        <w:jc w:val="both"/>
      </w:pPr>
      <w:r>
        <w:t xml:space="preserve">ZetaByte veut aider dans cette gestion en centralisant quelque part sur internet les données de clients et du matériel mis à disposition par la </w:t>
      </w:r>
      <w:r w:rsidR="00FD45CA">
        <w:t>PME en</w:t>
      </w:r>
      <w:r>
        <w:t xml:space="preserve"> créant un site web </w:t>
      </w:r>
      <w:r w:rsidR="002C1535">
        <w:t xml:space="preserve"> E-commerce </w:t>
      </w:r>
      <w:r>
        <w:t xml:space="preserve">disponible par les clients et par les membres de la pme. </w:t>
      </w:r>
    </w:p>
    <w:p w14:paraId="54F86ADE" w14:textId="77777777" w:rsidR="006F5AC7" w:rsidRDefault="006F5AC7" w:rsidP="005670BD">
      <w:pPr>
        <w:jc w:val="both"/>
      </w:pPr>
    </w:p>
    <w:p w14:paraId="4CB94748" w14:textId="2C675911" w:rsidR="003714C8" w:rsidRDefault="00702A9B" w:rsidP="005670BD">
      <w:pPr>
        <w:jc w:val="both"/>
      </w:pPr>
      <w:r>
        <w:t xml:space="preserve">Ce site </w:t>
      </w:r>
      <w:r w:rsidR="00D77D2B">
        <w:t>va</w:t>
      </w:r>
      <w:r>
        <w:t xml:space="preserve"> permettre d’avoir un registre du </w:t>
      </w:r>
      <w:r w:rsidR="00877F64">
        <w:t>matériel</w:t>
      </w:r>
      <w:r>
        <w:t xml:space="preserve"> loué,</w:t>
      </w:r>
      <w:r w:rsidR="002C1822">
        <w:t xml:space="preserve"> des </w:t>
      </w:r>
      <w:r w:rsidR="009A15BD">
        <w:t>événement</w:t>
      </w:r>
      <w:r w:rsidR="002C1822">
        <w:t>s décorées et</w:t>
      </w:r>
      <w:r w:rsidR="001309FB">
        <w:t xml:space="preserve"> un registre</w:t>
      </w:r>
      <w:r>
        <w:t xml:space="preserve"> des clients de l’entreprise. Le site va également permettre aux clients de voir directement le tout le matériel disponible par la PME. </w:t>
      </w:r>
      <w:r w:rsidR="00D779CB">
        <w:t xml:space="preserve">Cela va permettre d’augmenter la quantité de clients en présentant </w:t>
      </w:r>
      <w:r w:rsidR="00AB6086">
        <w:t xml:space="preserve">joliment </w:t>
      </w:r>
      <w:r w:rsidR="00D779CB">
        <w:t>le matérielle</w:t>
      </w:r>
      <w:r w:rsidR="00AB6086">
        <w:t>.</w:t>
      </w:r>
    </w:p>
    <w:p w14:paraId="7AF08446" w14:textId="77777777" w:rsidR="00567617" w:rsidRDefault="00567617" w:rsidP="005670BD">
      <w:pPr>
        <w:jc w:val="both"/>
      </w:pPr>
    </w:p>
    <w:p w14:paraId="780F5994" w14:textId="77777777" w:rsidR="003714C8" w:rsidRDefault="003714C8" w:rsidP="00ED7502">
      <w:pPr>
        <w:pStyle w:val="Titre2"/>
      </w:pPr>
      <w:bookmarkStart w:id="12" w:name="_Toc23585441"/>
      <w:bookmarkStart w:id="13" w:name="_Toc21729753"/>
      <w:bookmarkStart w:id="14" w:name="_Toc44274929"/>
      <w:r w:rsidRPr="6B25CAE6">
        <w:t>Objectifs</w:t>
      </w:r>
      <w:bookmarkEnd w:id="12"/>
      <w:bookmarkEnd w:id="13"/>
      <w:bookmarkEnd w:id="14"/>
    </w:p>
    <w:p w14:paraId="7FEC6F2F" w14:textId="7723EC6B" w:rsidR="003714C8" w:rsidRDefault="003714C8" w:rsidP="005670BD">
      <w:pPr>
        <w:jc w:val="both"/>
        <w:rPr>
          <w:rFonts w:ascii="Calibri" w:eastAsia="Calibri" w:hAnsi="Calibri" w:cs="Calibri"/>
        </w:rPr>
      </w:pPr>
      <w:r>
        <w:rPr>
          <w:rFonts w:ascii="Calibri" w:eastAsia="Calibri" w:hAnsi="Calibri" w:cs="Calibri"/>
        </w:rPr>
        <w:t>Répondre à ce</w:t>
      </w:r>
      <w:r w:rsidR="00877F64">
        <w:rPr>
          <w:rFonts w:ascii="Calibri" w:eastAsia="Calibri" w:hAnsi="Calibri" w:cs="Calibri"/>
        </w:rPr>
        <w:t>s</w:t>
      </w:r>
      <w:r w:rsidR="00D70A3B">
        <w:rPr>
          <w:rFonts w:ascii="Calibri" w:eastAsia="Calibri" w:hAnsi="Calibri" w:cs="Calibri"/>
        </w:rPr>
        <w:t xml:space="preserve"> </w:t>
      </w:r>
      <w:r>
        <w:rPr>
          <w:rFonts w:ascii="Calibri" w:eastAsia="Calibri" w:hAnsi="Calibri" w:cs="Calibri"/>
        </w:rPr>
        <w:t xml:space="preserve">besoins par un système informatisé, </w:t>
      </w:r>
      <w:r w:rsidR="000E2E5C">
        <w:rPr>
          <w:rFonts w:ascii="Calibri" w:eastAsia="Calibri" w:hAnsi="Calibri" w:cs="Calibri"/>
        </w:rPr>
        <w:t xml:space="preserve">un site E-commerce qui va centraliser les informations du matériel à vendre ou à louer et </w:t>
      </w:r>
      <w:r w:rsidR="00ED77ED">
        <w:rPr>
          <w:rFonts w:ascii="Calibri" w:eastAsia="Calibri" w:hAnsi="Calibri" w:cs="Calibri"/>
        </w:rPr>
        <w:t>les informations sur les</w:t>
      </w:r>
      <w:r w:rsidR="000E2E5C">
        <w:rPr>
          <w:rFonts w:ascii="Calibri" w:eastAsia="Calibri" w:hAnsi="Calibri" w:cs="Calibri"/>
        </w:rPr>
        <w:t xml:space="preserve"> clients</w:t>
      </w:r>
      <w:r w:rsidR="00536E62">
        <w:rPr>
          <w:rFonts w:ascii="Calibri" w:eastAsia="Calibri" w:hAnsi="Calibri" w:cs="Calibri"/>
        </w:rPr>
        <w:t xml:space="preserve"> avec </w:t>
      </w:r>
      <w:r w:rsidR="00CC4F5B">
        <w:rPr>
          <w:rFonts w:ascii="Calibri" w:eastAsia="Calibri" w:hAnsi="Calibri" w:cs="Calibri"/>
        </w:rPr>
        <w:t>leurs matériels</w:t>
      </w:r>
      <w:r w:rsidR="00536E62">
        <w:rPr>
          <w:rFonts w:ascii="Calibri" w:eastAsia="Calibri" w:hAnsi="Calibri" w:cs="Calibri"/>
        </w:rPr>
        <w:t xml:space="preserve"> déjà utilisé</w:t>
      </w:r>
      <w:r w:rsidR="000E2E5C">
        <w:rPr>
          <w:rFonts w:ascii="Calibri" w:eastAsia="Calibri" w:hAnsi="Calibri" w:cs="Calibri"/>
        </w:rPr>
        <w:t xml:space="preserve">. Nous </w:t>
      </w:r>
      <w:r w:rsidR="00ED77ED">
        <w:rPr>
          <w:rFonts w:ascii="Calibri" w:eastAsia="Calibri" w:hAnsi="Calibri" w:cs="Calibri"/>
        </w:rPr>
        <w:t>utiliserons</w:t>
      </w:r>
      <w:r w:rsidR="000E2E5C">
        <w:rPr>
          <w:rFonts w:ascii="Calibri" w:eastAsia="Calibri" w:hAnsi="Calibri" w:cs="Calibri"/>
        </w:rPr>
        <w:t xml:space="preserve"> un Template choisis par le client pour répondre le plus précisément possible au niveau esthétique à la demande</w:t>
      </w:r>
      <w:r w:rsidR="00ED77ED">
        <w:rPr>
          <w:rFonts w:ascii="Calibri" w:eastAsia="Calibri" w:hAnsi="Calibri" w:cs="Calibri"/>
        </w:rPr>
        <w:t xml:space="preserve"> de l’entreprise</w:t>
      </w:r>
      <w:r w:rsidR="000E2E5C">
        <w:rPr>
          <w:rFonts w:ascii="Calibri" w:eastAsia="Calibri" w:hAnsi="Calibri" w:cs="Calibri"/>
        </w:rPr>
        <w:t>.</w:t>
      </w:r>
      <w:r w:rsidR="009A15BD">
        <w:rPr>
          <w:rFonts w:ascii="Calibri" w:eastAsia="Calibri" w:hAnsi="Calibri" w:cs="Calibri"/>
        </w:rPr>
        <w:t xml:space="preserve"> Dès</w:t>
      </w:r>
      <w:r w:rsidR="0025375F">
        <w:rPr>
          <w:rFonts w:ascii="Calibri" w:eastAsia="Calibri" w:hAnsi="Calibri" w:cs="Calibri"/>
        </w:rPr>
        <w:t xml:space="preserve"> que les clients remplissent le formulaire de location/demande de décoration, ils recevront un e-mail en leurs disant que l’entreprise va les contacter pour les rendez-vous.</w:t>
      </w:r>
    </w:p>
    <w:p w14:paraId="47936E19" w14:textId="4CEA3D28" w:rsidR="007B214B" w:rsidRDefault="007B214B" w:rsidP="005670BD">
      <w:pPr>
        <w:jc w:val="both"/>
        <w:rPr>
          <w:rFonts w:ascii="Calibri" w:eastAsia="Calibri" w:hAnsi="Calibri" w:cs="Calibri"/>
        </w:rPr>
      </w:pPr>
      <w:r>
        <w:rPr>
          <w:rFonts w:ascii="Calibri" w:eastAsia="Calibri" w:hAnsi="Calibri" w:cs="Calibri"/>
        </w:rPr>
        <w:t xml:space="preserve">Lien du Template choisis sur internet : </w:t>
      </w:r>
      <w:hyperlink r:id="rId9" w:history="1">
        <w:r>
          <w:rPr>
            <w:rStyle w:val="Lienhypertexte"/>
          </w:rPr>
          <w:t>https://colorlib.com/wp/template/honey/</w:t>
        </w:r>
      </w:hyperlink>
    </w:p>
    <w:p w14:paraId="2C7257FC" w14:textId="0EEEB54F" w:rsidR="003714C8" w:rsidRDefault="003714C8" w:rsidP="005670BD">
      <w:pPr>
        <w:jc w:val="both"/>
        <w:rPr>
          <w:rFonts w:ascii="Calibri" w:eastAsia="Calibri" w:hAnsi="Calibri" w:cs="Calibri"/>
        </w:rPr>
      </w:pPr>
      <w:r>
        <w:rPr>
          <w:rFonts w:ascii="Calibri" w:eastAsia="Calibri" w:hAnsi="Calibri" w:cs="Calibri"/>
        </w:rPr>
        <w:t>Ce qu’on peut résumer ainsi</w:t>
      </w:r>
      <w:r w:rsidR="00154770">
        <w:rPr>
          <w:rFonts w:ascii="Calibri" w:eastAsia="Calibri" w:hAnsi="Calibri" w:cs="Calibri"/>
        </w:rPr>
        <w:t xml:space="preserve"> un site avec </w:t>
      </w:r>
      <w:r>
        <w:rPr>
          <w:rFonts w:ascii="Calibri" w:eastAsia="Calibri" w:hAnsi="Calibri" w:cs="Calibri"/>
        </w:rPr>
        <w:t>:</w:t>
      </w:r>
    </w:p>
    <w:p w14:paraId="39A62667" w14:textId="003B2A77" w:rsidR="00567617" w:rsidRDefault="00154770" w:rsidP="005670BD">
      <w:pPr>
        <w:pStyle w:val="Paragraphedeliste"/>
        <w:numPr>
          <w:ilvl w:val="0"/>
          <w:numId w:val="17"/>
        </w:numPr>
        <w:spacing w:after="160" w:line="259" w:lineRule="auto"/>
        <w:jc w:val="both"/>
      </w:pPr>
      <w:r>
        <w:t>Une partie administrative pour gérer les clients avec leurs matériels achetés et le matériels mis à disposition.</w:t>
      </w:r>
    </w:p>
    <w:p w14:paraId="78D8CCE0" w14:textId="7B11D42A" w:rsidR="008F2E46" w:rsidRDefault="008F2E46" w:rsidP="005670BD">
      <w:pPr>
        <w:pStyle w:val="Paragraphedeliste"/>
        <w:numPr>
          <w:ilvl w:val="0"/>
          <w:numId w:val="17"/>
        </w:numPr>
        <w:spacing w:after="160" w:line="259" w:lineRule="auto"/>
        <w:jc w:val="both"/>
      </w:pPr>
      <w:r>
        <w:t xml:space="preserve">Une partie </w:t>
      </w:r>
      <w:r w:rsidR="0061167E">
        <w:t xml:space="preserve">demande de décoration </w:t>
      </w:r>
      <w:r>
        <w:t xml:space="preserve">et location pour que les clients puissent regarder le matérielle et s’inscrire dans le site. </w:t>
      </w:r>
    </w:p>
    <w:p w14:paraId="13CF1722" w14:textId="77777777" w:rsidR="00FE68DD" w:rsidRDefault="003714C8" w:rsidP="00ED7502">
      <w:pPr>
        <w:pStyle w:val="Titre2"/>
      </w:pPr>
      <w:bookmarkStart w:id="15" w:name="_Toc23585442"/>
      <w:bookmarkStart w:id="16" w:name="_Toc21729754"/>
      <w:bookmarkStart w:id="17" w:name="_Toc44274930"/>
      <w:r>
        <w:t>Public cible</w:t>
      </w:r>
      <w:bookmarkEnd w:id="15"/>
      <w:bookmarkEnd w:id="16"/>
      <w:bookmarkEnd w:id="17"/>
    </w:p>
    <w:p w14:paraId="05C2224C" w14:textId="04E53F59" w:rsidR="009751D9" w:rsidRDefault="00FE68DD" w:rsidP="006F5AC7">
      <w:r>
        <w:t xml:space="preserve">Tout le monde pourra voir tout le matériel disponible pour que tous aient un avant-gout de ce qu’ils peuvent utiliser comme matériel. Pas tout le monde pourra faire la demande d’utilisation des articles. Uniquement les personnes qui se loggent avec </w:t>
      </w:r>
      <w:r w:rsidR="00D42BF1">
        <w:t xml:space="preserve">leur compte pourront </w:t>
      </w:r>
      <w:r w:rsidR="00B8103C">
        <w:t>louer</w:t>
      </w:r>
      <w:r w:rsidR="00AC0760">
        <w:t xml:space="preserve"> ou faire la demande de décoration</w:t>
      </w:r>
      <w:r w:rsidR="00D42BF1">
        <w:t>.</w:t>
      </w:r>
    </w:p>
    <w:p w14:paraId="2123BEBE" w14:textId="67AC5BBC" w:rsidR="006F5AC7" w:rsidRDefault="006F5AC7" w:rsidP="006F5AC7"/>
    <w:p w14:paraId="67256039" w14:textId="65726734" w:rsidR="00B12149" w:rsidRDefault="00D42BF1" w:rsidP="006F5AC7">
      <w:pPr>
        <w:sectPr w:rsidR="00B12149" w:rsidSect="00C84D01">
          <w:headerReference w:type="default" r:id="rId10"/>
          <w:footerReference w:type="default" r:id="rId11"/>
          <w:pgSz w:w="11906" w:h="16838"/>
          <w:pgMar w:top="1417" w:right="1417" w:bottom="1417" w:left="1417" w:header="708" w:footer="397" w:gutter="0"/>
          <w:cols w:space="708"/>
          <w:titlePg/>
          <w:docGrid w:linePitch="360"/>
        </w:sectPr>
      </w:pPr>
      <w:r>
        <w:t>Pour la partie Administrative, il y aura un compte avec des droits administrateur. Les personnes ayant ces droits pourront ajouter, supprimer et modifier les articles mis dans le site</w:t>
      </w:r>
      <w:r w:rsidR="0000503C">
        <w:t xml:space="preserve"> et les clients</w:t>
      </w:r>
      <w:r>
        <w:t>, savoir qui à acheter quoi et pourquoi</w:t>
      </w:r>
      <w:r w:rsidR="00001E21">
        <w:t>.</w:t>
      </w:r>
      <w:r w:rsidR="008725A4">
        <w:t xml:space="preserve"> </w:t>
      </w:r>
    </w:p>
    <w:p w14:paraId="58877CDE" w14:textId="0FCDD9B3" w:rsidR="00567617" w:rsidRDefault="00567617" w:rsidP="006F5AC7"/>
    <w:p w14:paraId="60CE43F6" w14:textId="272FCF1E" w:rsidR="003714C8" w:rsidRDefault="003714C8" w:rsidP="005670BD">
      <w:pPr>
        <w:pStyle w:val="Titre1"/>
        <w:jc w:val="both"/>
      </w:pPr>
      <w:bookmarkStart w:id="18" w:name="_Toc23585443"/>
      <w:bookmarkStart w:id="19" w:name="_Toc21729755"/>
      <w:bookmarkStart w:id="20" w:name="_Toc44274931"/>
      <w:r>
        <w:t>Intervenants</w:t>
      </w:r>
      <w:bookmarkEnd w:id="18"/>
      <w:bookmarkEnd w:id="19"/>
      <w:bookmarkEnd w:id="20"/>
    </w:p>
    <w:p w14:paraId="6412231C" w14:textId="73C77EC6" w:rsidR="00567617" w:rsidRDefault="00567617" w:rsidP="00ED7502">
      <w:pPr>
        <w:pStyle w:val="Titre2"/>
      </w:pPr>
      <w:bookmarkStart w:id="21" w:name="_Toc23585444"/>
      <w:bookmarkStart w:id="22" w:name="_Toc21729756"/>
    </w:p>
    <w:p w14:paraId="26D9D4D8" w14:textId="12335360" w:rsidR="00567617" w:rsidRPr="00567617" w:rsidRDefault="003714C8" w:rsidP="00ED7502">
      <w:pPr>
        <w:pStyle w:val="Titre2"/>
      </w:pPr>
      <w:bookmarkStart w:id="23" w:name="_Toc44274932"/>
      <w:r>
        <w:t xml:space="preserve">Mandataire </w:t>
      </w:r>
      <w:r w:rsidR="00567617">
        <w:t>–</w:t>
      </w:r>
      <w:r>
        <w:t xml:space="preserve"> </w:t>
      </w:r>
      <w:bookmarkEnd w:id="21"/>
      <w:bookmarkEnd w:id="22"/>
      <w:r w:rsidR="005C6C4F">
        <w:t>ZetaByte</w:t>
      </w:r>
      <w:bookmarkEnd w:id="23"/>
    </w:p>
    <w:p w14:paraId="0DC73CFC" w14:textId="19BB51C0" w:rsidR="003714C8" w:rsidRDefault="000744AC" w:rsidP="005670BD">
      <w:pPr>
        <w:jc w:val="both"/>
      </w:pPr>
      <w:r>
        <w:t>ZetaByte est le nom que j’ai donné à ma petite organisation qui a comme idée principale de mettre en action les compétences acquises en informatique surtout dans la création d’applications web et dans domaines. L’objectif principal est d’évoluer</w:t>
      </w:r>
      <w:r w:rsidR="002F3693">
        <w:t xml:space="preserve"> en se mettant </w:t>
      </w:r>
      <w:r w:rsidR="00F8124A">
        <w:t>aux services</w:t>
      </w:r>
      <w:r w:rsidR="002F3693">
        <w:t xml:space="preserve"> des personnes et en se mettant à développer ses propres projets. Nous allons faire de notre mieux pour rendre tous </w:t>
      </w:r>
      <w:r w:rsidR="00431B3D">
        <w:t>nos clients satisfaits</w:t>
      </w:r>
      <w:r w:rsidR="002F3693">
        <w:t xml:space="preserve"> de notre travail. </w:t>
      </w:r>
    </w:p>
    <w:p w14:paraId="718E82EE" w14:textId="1B009B18" w:rsidR="00B12149" w:rsidRDefault="00B12149" w:rsidP="005670BD">
      <w:pPr>
        <w:jc w:val="both"/>
      </w:pPr>
    </w:p>
    <w:p w14:paraId="48FAF2F8" w14:textId="521DC866" w:rsidR="000406D9" w:rsidRDefault="00B12149" w:rsidP="005670BD">
      <w:pPr>
        <w:jc w:val="both"/>
      </w:pPr>
      <w:r>
        <w:rPr>
          <w:noProof/>
        </w:rPr>
        <w:drawing>
          <wp:anchor distT="0" distB="0" distL="114300" distR="114300" simplePos="0" relativeHeight="251679744" behindDoc="1" locked="0" layoutInCell="1" allowOverlap="1" wp14:anchorId="3423B726" wp14:editId="6BAD75DC">
            <wp:simplePos x="0" y="0"/>
            <wp:positionH relativeFrom="margin">
              <wp:align>left</wp:align>
            </wp:positionH>
            <wp:positionV relativeFrom="paragraph">
              <wp:posOffset>12700</wp:posOffset>
            </wp:positionV>
            <wp:extent cx="1594485" cy="2191385"/>
            <wp:effectExtent l="0" t="0" r="5715"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4485" cy="2191385"/>
                    </a:xfrm>
                    <a:prstGeom prst="rect">
                      <a:avLst/>
                    </a:prstGeom>
                  </pic:spPr>
                </pic:pic>
              </a:graphicData>
            </a:graphic>
            <wp14:sizeRelH relativeFrom="margin">
              <wp14:pctWidth>0</wp14:pctWidth>
            </wp14:sizeRelH>
            <wp14:sizeRelV relativeFrom="margin">
              <wp14:pctHeight>0</wp14:pctHeight>
            </wp14:sizeRelV>
          </wp:anchor>
        </w:drawing>
      </w:r>
      <w:r w:rsidR="00422BC0">
        <w:rPr>
          <w:b/>
          <w:u w:val="single"/>
        </w:rPr>
        <w:t xml:space="preserve">Johnny Vaca </w:t>
      </w:r>
      <w:r w:rsidR="003714C8" w:rsidRPr="00443659">
        <w:rPr>
          <w:b/>
          <w:u w:val="single"/>
        </w:rPr>
        <w:t>:</w:t>
      </w:r>
      <w:r w:rsidR="00422BC0">
        <w:t xml:space="preserve"> Grand passionné des défis dans les </w:t>
      </w:r>
      <w:r w:rsidR="00D04C0B">
        <w:t>systèmes informatiques</w:t>
      </w:r>
      <w:r w:rsidR="00422BC0">
        <w:t xml:space="preserve"> je vais m’occuper de toute la création du site web</w:t>
      </w:r>
      <w:r w:rsidR="006668B9">
        <w:t xml:space="preserve"> et de la partie administrative du projet</w:t>
      </w:r>
      <w:bookmarkStart w:id="24" w:name="_Toc23585445"/>
      <w:bookmarkStart w:id="25" w:name="_Toc21729757"/>
      <w:r w:rsidR="00637ECB">
        <w:t>.</w:t>
      </w:r>
    </w:p>
    <w:p w14:paraId="5E47E683" w14:textId="170B15FB" w:rsidR="000406D9" w:rsidRDefault="000406D9" w:rsidP="005670BD">
      <w:pPr>
        <w:jc w:val="both"/>
      </w:pPr>
    </w:p>
    <w:p w14:paraId="0763284E" w14:textId="317241BE" w:rsidR="000406D9" w:rsidRDefault="000406D9" w:rsidP="005670BD">
      <w:pPr>
        <w:jc w:val="both"/>
      </w:pPr>
    </w:p>
    <w:p w14:paraId="020DDD5B" w14:textId="08D6264B" w:rsidR="000406D9" w:rsidRDefault="000406D9" w:rsidP="005670BD">
      <w:pPr>
        <w:jc w:val="both"/>
      </w:pPr>
    </w:p>
    <w:p w14:paraId="0AC9B64A" w14:textId="77777777" w:rsidR="006C6F64" w:rsidRDefault="006C6F64" w:rsidP="005670BD">
      <w:pPr>
        <w:jc w:val="both"/>
      </w:pPr>
    </w:p>
    <w:p w14:paraId="3573AEC6" w14:textId="77777777" w:rsidR="00B12149" w:rsidRDefault="00B12149" w:rsidP="005670BD">
      <w:pPr>
        <w:jc w:val="both"/>
      </w:pPr>
    </w:p>
    <w:p w14:paraId="7A484A60" w14:textId="77777777" w:rsidR="00B12149" w:rsidRDefault="00B12149" w:rsidP="005670BD">
      <w:pPr>
        <w:jc w:val="both"/>
      </w:pPr>
    </w:p>
    <w:p w14:paraId="18CBC809" w14:textId="77777777" w:rsidR="00B12149" w:rsidRDefault="00B12149" w:rsidP="005670BD">
      <w:pPr>
        <w:jc w:val="both"/>
      </w:pPr>
    </w:p>
    <w:p w14:paraId="2C068345" w14:textId="77777777" w:rsidR="00B12149" w:rsidRDefault="00B12149" w:rsidP="005670BD">
      <w:pPr>
        <w:jc w:val="both"/>
      </w:pPr>
    </w:p>
    <w:p w14:paraId="7E709964" w14:textId="77777777" w:rsidR="00B12149" w:rsidRDefault="00B12149" w:rsidP="005670BD">
      <w:pPr>
        <w:jc w:val="both"/>
      </w:pPr>
    </w:p>
    <w:p w14:paraId="2BBD2CCF" w14:textId="77777777" w:rsidR="00B12149" w:rsidRDefault="00B12149" w:rsidP="005670BD">
      <w:pPr>
        <w:jc w:val="both"/>
      </w:pPr>
    </w:p>
    <w:p w14:paraId="52020178" w14:textId="77777777" w:rsidR="00B12149" w:rsidRDefault="00B12149" w:rsidP="005670BD">
      <w:pPr>
        <w:jc w:val="both"/>
      </w:pPr>
    </w:p>
    <w:p w14:paraId="25FC80F9" w14:textId="77777777" w:rsidR="00B12149" w:rsidRDefault="00B12149" w:rsidP="005670BD">
      <w:pPr>
        <w:jc w:val="both"/>
      </w:pPr>
    </w:p>
    <w:p w14:paraId="68F19531" w14:textId="46F290B4" w:rsidR="00B12149" w:rsidRDefault="00B12149" w:rsidP="005670BD">
      <w:pPr>
        <w:jc w:val="both"/>
        <w:sectPr w:rsidR="00B12149" w:rsidSect="00C84D01">
          <w:pgSz w:w="11906" w:h="16838"/>
          <w:pgMar w:top="1417" w:right="1417" w:bottom="1417" w:left="1417" w:header="708" w:footer="397" w:gutter="0"/>
          <w:cols w:space="708"/>
          <w:titlePg/>
          <w:docGrid w:linePitch="360"/>
        </w:sectPr>
      </w:pPr>
    </w:p>
    <w:p w14:paraId="16F56E4B" w14:textId="76335588" w:rsidR="003714C8" w:rsidRDefault="003714C8" w:rsidP="00ED7502">
      <w:pPr>
        <w:pStyle w:val="Titre2"/>
      </w:pPr>
      <w:bookmarkStart w:id="26" w:name="_Toc44274933"/>
      <w:r>
        <w:lastRenderedPageBreak/>
        <w:t>Société cliente</w:t>
      </w:r>
      <w:bookmarkEnd w:id="24"/>
      <w:bookmarkEnd w:id="25"/>
      <w:r w:rsidR="004658E9">
        <w:t xml:space="preserve"> - KerlyDeco</w:t>
      </w:r>
      <w:bookmarkEnd w:id="26"/>
    </w:p>
    <w:p w14:paraId="6094F688" w14:textId="77777777" w:rsidR="00567617" w:rsidRPr="00567617" w:rsidRDefault="00567617" w:rsidP="005670BD">
      <w:pPr>
        <w:jc w:val="both"/>
      </w:pPr>
    </w:p>
    <w:p w14:paraId="4DC29D97" w14:textId="4DD04E47" w:rsidR="003714C8" w:rsidRDefault="004C577F" w:rsidP="005670BD">
      <w:pPr>
        <w:jc w:val="both"/>
      </w:pPr>
      <w:r>
        <w:t xml:space="preserve">Cette une petite entreprise composé </w:t>
      </w:r>
      <w:r w:rsidR="00476790">
        <w:t>d’une seule personne. Cette personne est Kerly Vaca, la fondatrice de KerlyDeco. C’est elle qui gère actuellement toute l’entreprise. Ça sera avec elle que nous allons communiquer pour la réalisation du projet. Son rôle sera d’assistant</w:t>
      </w:r>
      <w:r w:rsidR="00936E6B">
        <w:t>e</w:t>
      </w:r>
      <w:r w:rsidR="00476790">
        <w:t xml:space="preserve"> de product Owner </w:t>
      </w:r>
    </w:p>
    <w:p w14:paraId="3E24900F" w14:textId="41A56329" w:rsidR="003714C8" w:rsidRDefault="003714C8" w:rsidP="005670BD">
      <w:pPr>
        <w:jc w:val="both"/>
      </w:pPr>
    </w:p>
    <w:p w14:paraId="1BB76000" w14:textId="77777777" w:rsidR="003714C8" w:rsidRDefault="003714C8" w:rsidP="00ED7502">
      <w:pPr>
        <w:pStyle w:val="Titre2"/>
      </w:pPr>
      <w:bookmarkStart w:id="27" w:name="_Toc23585446"/>
      <w:bookmarkStart w:id="28" w:name="_Toc21729758"/>
      <w:bookmarkStart w:id="29" w:name="_Toc44274934"/>
      <w:r>
        <w:t>Structure du site</w:t>
      </w:r>
      <w:bookmarkEnd w:id="27"/>
      <w:bookmarkEnd w:id="28"/>
      <w:bookmarkEnd w:id="29"/>
    </w:p>
    <w:p w14:paraId="64EA9D97" w14:textId="01BC87AC" w:rsidR="00567617" w:rsidRPr="00567617" w:rsidRDefault="00567617" w:rsidP="005670BD">
      <w:pPr>
        <w:jc w:val="both"/>
      </w:pPr>
    </w:p>
    <w:p w14:paraId="17AC8F89" w14:textId="397A4FFD" w:rsidR="003714C8" w:rsidRDefault="003714C8" w:rsidP="005670BD">
      <w:pPr>
        <w:jc w:val="both"/>
      </w:pPr>
      <w:r>
        <w:t xml:space="preserve">Voici le schéma de la structure du site respectant une logique par </w:t>
      </w:r>
      <w:r w:rsidR="00D7046F">
        <w:t>étape :</w:t>
      </w:r>
    </w:p>
    <w:p w14:paraId="003E5E1E" w14:textId="38AD84BD" w:rsidR="003714C8" w:rsidRDefault="004D2709" w:rsidP="005670BD">
      <w:pPr>
        <w:jc w:val="both"/>
      </w:pPr>
      <w:r>
        <w:rPr>
          <w:noProof/>
        </w:rPr>
        <w:drawing>
          <wp:anchor distT="0" distB="0" distL="114300" distR="114300" simplePos="0" relativeHeight="251680768" behindDoc="0" locked="0" layoutInCell="1" allowOverlap="1" wp14:anchorId="60B245B4" wp14:editId="14BA3465">
            <wp:simplePos x="0" y="0"/>
            <wp:positionH relativeFrom="column">
              <wp:posOffset>-453390</wp:posOffset>
            </wp:positionH>
            <wp:positionV relativeFrom="paragraph">
              <wp:posOffset>243205</wp:posOffset>
            </wp:positionV>
            <wp:extent cx="6824980" cy="35718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824980" cy="3571875"/>
                    </a:xfrm>
                    <a:prstGeom prst="rect">
                      <a:avLst/>
                    </a:prstGeom>
                  </pic:spPr>
                </pic:pic>
              </a:graphicData>
            </a:graphic>
            <wp14:sizeRelH relativeFrom="margin">
              <wp14:pctWidth>0</wp14:pctWidth>
            </wp14:sizeRelH>
          </wp:anchor>
        </w:drawing>
      </w:r>
    </w:p>
    <w:p w14:paraId="73AD5D51" w14:textId="77777777" w:rsidR="003714C8" w:rsidRDefault="003714C8" w:rsidP="005670BD">
      <w:pPr>
        <w:jc w:val="both"/>
      </w:pPr>
      <w:r>
        <w:br w:type="page"/>
      </w:r>
    </w:p>
    <w:p w14:paraId="5CE1E403" w14:textId="77777777" w:rsidR="003714C8" w:rsidRDefault="003714C8" w:rsidP="005670BD">
      <w:pPr>
        <w:jc w:val="both"/>
      </w:pPr>
    </w:p>
    <w:p w14:paraId="60F52B6B" w14:textId="77777777" w:rsidR="003714C8" w:rsidRDefault="003714C8" w:rsidP="005670BD">
      <w:pPr>
        <w:pStyle w:val="Titre1"/>
        <w:jc w:val="both"/>
      </w:pPr>
      <w:bookmarkStart w:id="30" w:name="_Toc23585447"/>
      <w:bookmarkStart w:id="31" w:name="_Toc21729759"/>
      <w:bookmarkStart w:id="32" w:name="_Toc44274935"/>
      <w:r>
        <w:t>Contraintes techniques</w:t>
      </w:r>
      <w:bookmarkEnd w:id="30"/>
      <w:bookmarkEnd w:id="31"/>
      <w:bookmarkEnd w:id="32"/>
    </w:p>
    <w:p w14:paraId="388F8A07" w14:textId="77777777" w:rsidR="00567617" w:rsidRPr="00567617" w:rsidRDefault="003714C8" w:rsidP="00ED7502">
      <w:pPr>
        <w:pStyle w:val="Titre2"/>
      </w:pPr>
      <w:bookmarkStart w:id="33" w:name="_Toc23585448"/>
      <w:bookmarkStart w:id="34" w:name="_Toc21729760"/>
      <w:bookmarkStart w:id="35" w:name="_Toc44274936"/>
      <w:r>
        <w:t>Technologies et logiciels :</w:t>
      </w:r>
      <w:bookmarkEnd w:id="33"/>
      <w:bookmarkEnd w:id="34"/>
      <w:bookmarkEnd w:id="35"/>
    </w:p>
    <w:p w14:paraId="2023FFE5" w14:textId="05D5A6E8" w:rsidR="00A464CB" w:rsidRDefault="00A464CB" w:rsidP="005670BD">
      <w:pPr>
        <w:jc w:val="both"/>
      </w:pPr>
      <w:r>
        <w:t>Pour ce projet, nous allons utiliser</w:t>
      </w:r>
      <w:r w:rsidR="0070656F">
        <w:t xml:space="preserve"> </w:t>
      </w:r>
      <w:r>
        <w:t>:</w:t>
      </w:r>
    </w:p>
    <w:p w14:paraId="6D2E139D" w14:textId="74045BB1" w:rsidR="00A464CB" w:rsidRDefault="00A464CB" w:rsidP="00A464CB">
      <w:pPr>
        <w:pStyle w:val="Paragraphedeliste"/>
        <w:numPr>
          <w:ilvl w:val="0"/>
          <w:numId w:val="17"/>
        </w:numPr>
        <w:jc w:val="both"/>
      </w:pPr>
      <w:r>
        <w:t xml:space="preserve">des clients FTP open sources c’est-à-dire qu’ils sont gratuits. </w:t>
      </w:r>
    </w:p>
    <w:p w14:paraId="1147EC76" w14:textId="3EE3A830" w:rsidR="00A464CB" w:rsidRDefault="00A464CB" w:rsidP="00A464CB">
      <w:pPr>
        <w:pStyle w:val="Paragraphedeliste"/>
        <w:numPr>
          <w:ilvl w:val="0"/>
          <w:numId w:val="17"/>
        </w:numPr>
        <w:jc w:val="both"/>
      </w:pPr>
      <w:r>
        <w:t xml:space="preserve">Nous allons aussi également utiliser des serveurs et clients </w:t>
      </w:r>
      <w:r w:rsidR="0081327F">
        <w:t>MySQL</w:t>
      </w:r>
      <w:r>
        <w:t xml:space="preserve"> en local pour les tests des fonctionnalités.</w:t>
      </w:r>
    </w:p>
    <w:p w14:paraId="75AF066E" w14:textId="337582BF" w:rsidR="003714C8" w:rsidRDefault="00A464CB" w:rsidP="00A464CB">
      <w:pPr>
        <w:pStyle w:val="Paragraphedeliste"/>
        <w:numPr>
          <w:ilvl w:val="0"/>
          <w:numId w:val="17"/>
        </w:numPr>
        <w:jc w:val="both"/>
      </w:pPr>
      <w:r>
        <w:t xml:space="preserve">Un </w:t>
      </w:r>
      <w:r w:rsidR="0081327F">
        <w:t>interpréteur</w:t>
      </w:r>
      <w:r>
        <w:t xml:space="preserve"> </w:t>
      </w:r>
      <w:r w:rsidR="0081327F">
        <w:t>PHP</w:t>
      </w:r>
      <w:r>
        <w:t xml:space="preserve"> également</w:t>
      </w:r>
    </w:p>
    <w:p w14:paraId="5696ACA3" w14:textId="2AF78A53" w:rsidR="003714C8" w:rsidRDefault="00A87FC8" w:rsidP="00ED7502">
      <w:pPr>
        <w:pStyle w:val="Titre2"/>
      </w:pPr>
      <w:bookmarkStart w:id="36" w:name="_Toc44274937"/>
      <w:r>
        <w:t>Navigateurs</w:t>
      </w:r>
      <w:bookmarkEnd w:id="36"/>
    </w:p>
    <w:p w14:paraId="0C2AD03F" w14:textId="34333F23" w:rsidR="003714C8" w:rsidRDefault="00ED7502" w:rsidP="00A87FC8">
      <w:bookmarkStart w:id="37" w:name="_Toc23585450"/>
      <w:bookmarkStart w:id="38" w:name="_Toc21729762"/>
      <w:bookmarkStart w:id="39" w:name="_Toc44274938"/>
      <w:r>
        <w:t>Le site doit être compatible avec l'ensemble des navigateurs standards : Google Chrome, Mozilla Firefox, Safari, Opera &amp; Edge</w:t>
      </w:r>
      <w:bookmarkEnd w:id="37"/>
      <w:bookmarkEnd w:id="38"/>
      <w:bookmarkEnd w:id="39"/>
    </w:p>
    <w:p w14:paraId="2D09ED52" w14:textId="0F4C8EED" w:rsidR="00ED7502" w:rsidRDefault="00ED7502" w:rsidP="00ED7502">
      <w:pPr>
        <w:pStyle w:val="Titre2"/>
      </w:pPr>
      <w:r>
        <w:t>Hébergeur</w:t>
      </w:r>
    </w:p>
    <w:p w14:paraId="43D3FCCC" w14:textId="268F990E" w:rsidR="00B97185" w:rsidRDefault="00B97185" w:rsidP="00B97185">
      <w:r>
        <w:t xml:space="preserve">Le site internet sera hébergé chez </w:t>
      </w:r>
      <w:r w:rsidR="005B20EB">
        <w:t>H</w:t>
      </w:r>
      <w:r>
        <w:t xml:space="preserve">ostinger, en France. Lien : </w:t>
      </w:r>
      <w:hyperlink r:id="rId14" w:history="1">
        <w:r>
          <w:rPr>
            <w:rStyle w:val="Lienhypertexte"/>
          </w:rPr>
          <w:t>https://www.hostinger.fr/</w:t>
        </w:r>
      </w:hyperlink>
    </w:p>
    <w:p w14:paraId="160D9D6E" w14:textId="522CDE7D" w:rsidR="0070656F" w:rsidRDefault="00B97185" w:rsidP="00B97185">
      <w:pPr>
        <w:rPr>
          <w:rStyle w:val="Titre2Car"/>
        </w:rPr>
      </w:pPr>
      <w:r>
        <w:t xml:space="preserve"> </w:t>
      </w:r>
      <w:r w:rsidR="0070656F" w:rsidRPr="00B97185">
        <w:rPr>
          <w:rStyle w:val="Titre2Car"/>
        </w:rPr>
        <w:t>Contraintes</w:t>
      </w:r>
    </w:p>
    <w:p w14:paraId="1E603110" w14:textId="1421B7F5" w:rsidR="00B97185" w:rsidRDefault="00B97185" w:rsidP="00B97185">
      <w:pPr>
        <w:pStyle w:val="Paragraphedeliste"/>
        <w:numPr>
          <w:ilvl w:val="0"/>
          <w:numId w:val="17"/>
        </w:numPr>
        <w:rPr>
          <w:lang w:eastAsia="fr-FR"/>
        </w:rPr>
      </w:pPr>
      <w:r>
        <w:rPr>
          <w:lang w:eastAsia="fr-FR"/>
        </w:rPr>
        <w:t>Le plus bon marché possible</w:t>
      </w:r>
    </w:p>
    <w:p w14:paraId="6C9AFB22" w14:textId="2A6D5323" w:rsidR="00B97185" w:rsidRDefault="00B97185" w:rsidP="00B97185">
      <w:pPr>
        <w:pStyle w:val="Paragraphedeliste"/>
        <w:numPr>
          <w:ilvl w:val="0"/>
          <w:numId w:val="17"/>
        </w:numPr>
        <w:rPr>
          <w:lang w:eastAsia="fr-FR"/>
        </w:rPr>
      </w:pPr>
      <w:r>
        <w:rPr>
          <w:lang w:eastAsia="fr-FR"/>
        </w:rPr>
        <w:t>Réservation nom de domaine</w:t>
      </w:r>
    </w:p>
    <w:p w14:paraId="66BE1A5E" w14:textId="77777777" w:rsidR="00B97185" w:rsidRDefault="00B97185" w:rsidP="00B97185">
      <w:pPr>
        <w:pStyle w:val="Paragraphedeliste"/>
        <w:numPr>
          <w:ilvl w:val="0"/>
          <w:numId w:val="17"/>
        </w:numPr>
      </w:pPr>
      <w:r>
        <w:rPr>
          <w:lang w:eastAsia="fr-FR"/>
        </w:rPr>
        <w:t>Langues : Français et Espagnole</w:t>
      </w:r>
    </w:p>
    <w:p w14:paraId="5BBB03B4" w14:textId="0B4B6714" w:rsidR="0070656F" w:rsidRDefault="0070656F" w:rsidP="00B97185">
      <w:pPr>
        <w:pStyle w:val="Titre2"/>
      </w:pPr>
      <w:r>
        <w:t>Gestion des utilisateurs</w:t>
      </w:r>
    </w:p>
    <w:p w14:paraId="7C16120C" w14:textId="6A484295" w:rsidR="003714C8" w:rsidRDefault="000B3534" w:rsidP="00AC4721">
      <w:pPr>
        <w:jc w:val="both"/>
        <w:rPr>
          <w:ins w:id="40" w:author="Samuel Roland" w:date="2019-11-02T11:31:00Z"/>
        </w:rPr>
      </w:pPr>
      <w:r>
        <w:t xml:space="preserve">Pour gérer les utilisateurs il faudra absolument utiliser un compte administrateur. </w:t>
      </w:r>
      <w:r w:rsidR="00E86224">
        <w:t>Un être connecté en tant qu’administrateur, vous pourrez accéder à la page de gestion des utilisateurs. Vous pourrez créer, lire, modifier et supprimer un utilisateur. Toutes les données du compte administrateur seront envoyées au moment que nous estimons nécessaire pour réaliser les tests.</w:t>
      </w:r>
    </w:p>
    <w:p w14:paraId="49853755" w14:textId="77777777" w:rsidR="003714C8" w:rsidRDefault="003714C8" w:rsidP="005670BD">
      <w:pPr>
        <w:pStyle w:val="Titre1"/>
        <w:jc w:val="both"/>
      </w:pPr>
      <w:bookmarkStart w:id="41" w:name="_Toc23585453"/>
      <w:bookmarkStart w:id="42" w:name="_Toc21729763"/>
      <w:bookmarkStart w:id="43" w:name="_Toc44274940"/>
      <w:r w:rsidRPr="6B25CAE6">
        <w:t>Descriptif</w:t>
      </w:r>
      <w:bookmarkEnd w:id="41"/>
      <w:bookmarkEnd w:id="42"/>
      <w:bookmarkEnd w:id="43"/>
    </w:p>
    <w:p w14:paraId="16A886EE" w14:textId="77777777" w:rsidR="003714C8" w:rsidRDefault="003714C8" w:rsidP="00ED7502">
      <w:pPr>
        <w:pStyle w:val="Titre2"/>
      </w:pPr>
      <w:bookmarkStart w:id="44" w:name="_Toc23585454"/>
      <w:bookmarkStart w:id="45" w:name="_Toc21729764"/>
      <w:bookmarkStart w:id="46" w:name="_Toc44274941"/>
      <w:r w:rsidRPr="6B25CAE6">
        <w:t>Fonctionnalités</w:t>
      </w:r>
      <w:bookmarkEnd w:id="44"/>
      <w:bookmarkEnd w:id="45"/>
      <w:bookmarkEnd w:id="46"/>
    </w:p>
    <w:p w14:paraId="5C703E16" w14:textId="7B463C69" w:rsidR="003714C8" w:rsidRDefault="003714C8" w:rsidP="005670BD">
      <w:pPr>
        <w:jc w:val="both"/>
      </w:pPr>
    </w:p>
    <w:p w14:paraId="50887AB6" w14:textId="1AED3141" w:rsidR="006B22AC" w:rsidRDefault="006B22AC" w:rsidP="005670BD">
      <w:pPr>
        <w:jc w:val="both"/>
      </w:pPr>
      <w:r>
        <w:t>En écrivant le nom de domaine dans un navigateur, vous pourrez accéder au site.</w:t>
      </w:r>
    </w:p>
    <w:p w14:paraId="46BCDFBE" w14:textId="77777777" w:rsidR="007F2CE9" w:rsidRDefault="007F2CE9" w:rsidP="00F93076">
      <w:pPr>
        <w:jc w:val="both"/>
        <w:rPr>
          <w:b/>
          <w:bCs/>
        </w:rPr>
      </w:pPr>
    </w:p>
    <w:p w14:paraId="0B1B28C9" w14:textId="4D2E0BFE" w:rsidR="003714C8" w:rsidRDefault="003714C8" w:rsidP="00F93076">
      <w:pPr>
        <w:jc w:val="both"/>
      </w:pPr>
      <w:r>
        <w:t xml:space="preserve">Il </w:t>
      </w:r>
      <w:r w:rsidR="00A17789">
        <w:t xml:space="preserve">s’agira concrètement d’un site pour louer du matériel  et pour réaliser une demande de décoration événementiel. Les personnes enregistrées pour effectuer leurs commandes et demandes. Et savoir par la suite l’argent qu’ils en dépensés et toutes les demandes réalisées. </w:t>
      </w:r>
    </w:p>
    <w:p w14:paraId="55EAA492" w14:textId="77777777" w:rsidR="00F93076" w:rsidRDefault="00F93076" w:rsidP="00F93076">
      <w:bookmarkStart w:id="47" w:name="_Toc23585455"/>
      <w:bookmarkStart w:id="48" w:name="_Toc21729765"/>
    </w:p>
    <w:p w14:paraId="2FB12EF0" w14:textId="3B626C81" w:rsidR="00CD109B" w:rsidRPr="00CD109B" w:rsidRDefault="003714C8" w:rsidP="00CD109B">
      <w:pPr>
        <w:pStyle w:val="Titre2"/>
      </w:pPr>
      <w:bookmarkStart w:id="49" w:name="_Toc44274942"/>
      <w:r w:rsidRPr="6B25CAE6">
        <w:t>Cas d’utilisation</w:t>
      </w:r>
      <w:bookmarkEnd w:id="47"/>
      <w:bookmarkEnd w:id="48"/>
      <w:bookmarkEnd w:id="49"/>
      <w:r w:rsidR="008D507F">
        <w:t> : Tout le monde</w:t>
      </w:r>
    </w:p>
    <w:p w14:paraId="29AE86D9" w14:textId="5B341FC9" w:rsidR="007F2CE9" w:rsidRDefault="007F2CE9" w:rsidP="007F2CE9">
      <w:pPr>
        <w:jc w:val="both"/>
      </w:pPr>
      <w:r>
        <w:rPr>
          <w:b/>
          <w:bCs/>
        </w:rPr>
        <w:t>Accueillir</w:t>
      </w:r>
      <w:r w:rsidRPr="00094BE2">
        <w:rPr>
          <w:b/>
          <w:bCs/>
        </w:rPr>
        <w:t> :</w:t>
      </w:r>
      <w:r>
        <w:rPr>
          <w:b/>
          <w:bCs/>
        </w:rPr>
        <w:t xml:space="preserve"> </w:t>
      </w:r>
      <w:r>
        <w:t xml:space="preserve">rentrer dans la page d’accueil dans laquelle il y </w:t>
      </w:r>
      <w:r w:rsidR="00EA38DB">
        <w:t>aura des</w:t>
      </w:r>
      <w:r>
        <w:t xml:space="preserve"> photos représentatives de la décoration de l’entreprise</w:t>
      </w:r>
      <w:r w:rsidR="007404D2">
        <w:t xml:space="preserve"> et du matériel qui est loué. </w:t>
      </w:r>
    </w:p>
    <w:p w14:paraId="79B44C0A" w14:textId="77777777" w:rsidR="00DD4421" w:rsidRDefault="00DD4421" w:rsidP="007F2CE9">
      <w:pPr>
        <w:jc w:val="both"/>
      </w:pPr>
    </w:p>
    <w:p w14:paraId="1A10618C" w14:textId="088B3E7B" w:rsidR="00F153FD" w:rsidRDefault="00F153FD" w:rsidP="007F2CE9">
      <w:pPr>
        <w:jc w:val="both"/>
      </w:pPr>
      <w:r>
        <w:rPr>
          <w:b/>
          <w:bCs/>
        </w:rPr>
        <w:t>Créer son propre compte</w:t>
      </w:r>
      <w:r w:rsidRPr="00F17E22">
        <w:rPr>
          <w:b/>
          <w:bCs/>
        </w:rPr>
        <w:t> :</w:t>
      </w:r>
      <w:r>
        <w:t xml:space="preserve"> les visiteurs pourront créer son propre compte grâce à un formulaire.</w:t>
      </w:r>
    </w:p>
    <w:p w14:paraId="60E8B9FE" w14:textId="77777777" w:rsidR="00DD4421" w:rsidRDefault="00DD4421" w:rsidP="007F2CE9">
      <w:pPr>
        <w:jc w:val="both"/>
      </w:pPr>
    </w:p>
    <w:p w14:paraId="1D9E3AB9" w14:textId="58E29C19" w:rsidR="00DD4421" w:rsidRPr="007F2CE9" w:rsidRDefault="00DD4421" w:rsidP="007F2CE9">
      <w:pPr>
        <w:jc w:val="both"/>
      </w:pPr>
      <w:r w:rsidRPr="00F17E22">
        <w:rPr>
          <w:b/>
          <w:bCs/>
        </w:rPr>
        <w:t>Voir la liste des articles :</w:t>
      </w:r>
      <w:r>
        <w:rPr>
          <w:b/>
          <w:bCs/>
        </w:rPr>
        <w:t xml:space="preserve"> </w:t>
      </w:r>
      <w:r>
        <w:t>les utilisateurs standard pourront voir tous les articles et matériaux de décoration dans une seule page avec un système de pagination.</w:t>
      </w:r>
    </w:p>
    <w:p w14:paraId="1910E00F" w14:textId="493226E1" w:rsidR="009C1416" w:rsidRPr="009C1416" w:rsidRDefault="009C1416" w:rsidP="009C1416">
      <w:pPr>
        <w:pStyle w:val="Titre2"/>
      </w:pPr>
      <w:r w:rsidRPr="6B25CAE6">
        <w:t>Cas d’utilisation</w:t>
      </w:r>
      <w:r>
        <w:t> : Utilisateur</w:t>
      </w:r>
      <w:r w:rsidR="00801827">
        <w:t>s</w:t>
      </w:r>
    </w:p>
    <w:p w14:paraId="2E2C4725" w14:textId="155FFE16" w:rsidR="002F6534" w:rsidRDefault="007F2CE9" w:rsidP="005670BD">
      <w:pPr>
        <w:jc w:val="both"/>
      </w:pPr>
      <w:r>
        <w:rPr>
          <w:b/>
          <w:bCs/>
        </w:rPr>
        <w:t>Se connecter</w:t>
      </w:r>
      <w:r w:rsidR="00B007D1">
        <w:t> </w:t>
      </w:r>
      <w:r w:rsidR="003714C8" w:rsidRPr="02411F36">
        <w:rPr>
          <w:b/>
          <w:bCs/>
        </w:rPr>
        <w:t>:</w:t>
      </w:r>
      <w:r w:rsidR="003714C8" w:rsidRPr="02411F36">
        <w:t xml:space="preserve"> </w:t>
      </w:r>
      <w:r w:rsidR="002F6534">
        <w:t xml:space="preserve">tous les utilisateurs ayant déjà un compte pourront se connecter et réaliser les commandes. Sans cette connexion, </w:t>
      </w:r>
      <w:r w:rsidR="00174B8B">
        <w:t>aucune commande</w:t>
      </w:r>
      <w:r w:rsidR="002F6534">
        <w:t xml:space="preserve"> ne pourra être effectué. </w:t>
      </w:r>
    </w:p>
    <w:p w14:paraId="2A76A66C" w14:textId="2BAC8907" w:rsidR="003714C8" w:rsidRDefault="002F6534" w:rsidP="005670BD">
      <w:pPr>
        <w:jc w:val="both"/>
      </w:pPr>
      <w:r>
        <w:t>(</w:t>
      </w:r>
      <w:r w:rsidR="00F44E1B">
        <w:t>Pour</w:t>
      </w:r>
      <w:r w:rsidR="007B214B">
        <w:t xml:space="preserve"> se connecter il y aura dans l’entête du gabarit</w:t>
      </w:r>
      <w:r w:rsidR="00F17E22">
        <w:t xml:space="preserve"> </w:t>
      </w:r>
      <w:r w:rsidR="007B214B">
        <w:t>(barre de menu accessible depuis toutes les pages du site)</w:t>
      </w:r>
      <w:r w:rsidR="00B0258E">
        <w:t xml:space="preserve"> </w:t>
      </w:r>
      <w:r w:rsidR="007B214B">
        <w:t>un bouton qui ouvrira une mini fenêtre flottante dans laquelle il y aura un formulaire de connexion.</w:t>
      </w:r>
      <w:r w:rsidR="003970EB">
        <w:t xml:space="preserve"> Il y a une exception : si la personne vient juste de créer son compte, elle sera directement connectée avec son compte.</w:t>
      </w:r>
      <w:r>
        <w:t>)</w:t>
      </w:r>
      <w:r w:rsidR="003970EB">
        <w:t xml:space="preserve"> </w:t>
      </w:r>
    </w:p>
    <w:p w14:paraId="75165123" w14:textId="77777777" w:rsidR="00DD4421" w:rsidRDefault="00DD4421" w:rsidP="005670BD">
      <w:pPr>
        <w:jc w:val="both"/>
      </w:pPr>
    </w:p>
    <w:p w14:paraId="55195EAF" w14:textId="75799821" w:rsidR="002F6534" w:rsidRDefault="002F6534" w:rsidP="005670BD">
      <w:pPr>
        <w:jc w:val="both"/>
      </w:pPr>
      <w:r>
        <w:rPr>
          <w:b/>
          <w:bCs/>
        </w:rPr>
        <w:lastRenderedPageBreak/>
        <w:t>Se déconnecter</w:t>
      </w:r>
      <w:r>
        <w:t> </w:t>
      </w:r>
      <w:r w:rsidRPr="02411F36">
        <w:rPr>
          <w:b/>
          <w:bCs/>
        </w:rPr>
        <w:t>:</w:t>
      </w:r>
      <w:r w:rsidRPr="02411F36">
        <w:t xml:space="preserve"> </w:t>
      </w:r>
      <w:r w:rsidR="00940E97">
        <w:t xml:space="preserve">les utilisateurs connectés pourront se déconnecter quand ils ne veulent plus réaliser ses achats. Ils retourneront ainsi en mode tout le monde.  </w:t>
      </w:r>
    </w:p>
    <w:p w14:paraId="54CE2312" w14:textId="77777777" w:rsidR="006B678E" w:rsidRDefault="006B678E" w:rsidP="005670BD">
      <w:pPr>
        <w:jc w:val="both"/>
      </w:pPr>
    </w:p>
    <w:p w14:paraId="4CC8C867" w14:textId="032457C3" w:rsidR="00001531" w:rsidRDefault="00F42B2F" w:rsidP="005670BD">
      <w:pPr>
        <w:jc w:val="both"/>
      </w:pPr>
      <w:r w:rsidRPr="00F42B2F">
        <w:rPr>
          <w:b/>
          <w:bCs/>
        </w:rPr>
        <w:t>Voir les détails d’un article</w:t>
      </w:r>
      <w:r>
        <w:t> :</w:t>
      </w:r>
      <w:r w:rsidR="007F57CE">
        <w:t xml:space="preserve"> </w:t>
      </w:r>
      <w:r w:rsidR="00001531">
        <w:t xml:space="preserve">Pour s’informer plus les articles de location ils peuvent avoir plus de détails sur eux. Par exemple : les couleurs disponibles, les quantités disponibles, leurs états d’usage, origine du matériel, pour </w:t>
      </w:r>
      <w:r w:rsidR="0061445F">
        <w:t>quels types</w:t>
      </w:r>
      <w:r w:rsidR="00001531">
        <w:t xml:space="preserve"> d</w:t>
      </w:r>
      <w:r w:rsidR="009A15BD">
        <w:t>’événement</w:t>
      </w:r>
      <w:r w:rsidR="00001531">
        <w:t xml:space="preserve"> ils sont utilisés, etc… </w:t>
      </w:r>
    </w:p>
    <w:p w14:paraId="24478EBC" w14:textId="77777777" w:rsidR="006B678E" w:rsidRDefault="006B678E" w:rsidP="005670BD">
      <w:pPr>
        <w:jc w:val="both"/>
      </w:pPr>
    </w:p>
    <w:p w14:paraId="248D1F0A" w14:textId="683B934B" w:rsidR="004E233F" w:rsidRDefault="004E233F" w:rsidP="005670BD">
      <w:pPr>
        <w:jc w:val="both"/>
      </w:pPr>
      <w:r w:rsidRPr="004E233F">
        <w:rPr>
          <w:b/>
          <w:bCs/>
        </w:rPr>
        <w:t>Ajouter dans un panier :</w:t>
      </w:r>
      <w:r w:rsidR="00765607">
        <w:t xml:space="preserve"> pour réserver un article avant que quelqu’un d’autre ne le prenne</w:t>
      </w:r>
      <w:r w:rsidR="00F33DAD">
        <w:t>, on pourra le réserver dans un panier personnel durant 30 minutes avant qu’il soit à nouveau libre pour tout le monde.</w:t>
      </w:r>
      <w:r w:rsidR="00E652E1">
        <w:t xml:space="preserve"> </w:t>
      </w:r>
      <w:r w:rsidR="0061445F">
        <w:t>L’utilité</w:t>
      </w:r>
      <w:r w:rsidR="00E652E1">
        <w:t xml:space="preserve"> principale du panier est de sélectionner tous les articles qu’en pense louer et les évènements qu’ils veulent que l’on décore, quand mette tout dans un seul panier effectuer un pack de réservation d’un seul coup.  </w:t>
      </w:r>
    </w:p>
    <w:p w14:paraId="508EA2A6" w14:textId="77777777" w:rsidR="006B678E" w:rsidRDefault="006B678E" w:rsidP="005670BD">
      <w:pPr>
        <w:jc w:val="both"/>
      </w:pPr>
    </w:p>
    <w:p w14:paraId="21877EEA" w14:textId="0B02A48E" w:rsidR="00102A64" w:rsidRDefault="008538B1" w:rsidP="005670BD">
      <w:pPr>
        <w:jc w:val="both"/>
      </w:pPr>
      <w:r w:rsidRPr="0031268E">
        <w:rPr>
          <w:b/>
          <w:bCs/>
        </w:rPr>
        <w:t>Commander</w:t>
      </w:r>
      <w:r w:rsidR="00E652E1" w:rsidRPr="0031268E">
        <w:rPr>
          <w:b/>
          <w:bCs/>
        </w:rPr>
        <w:t xml:space="preserve"> des articles :</w:t>
      </w:r>
      <w:r w:rsidR="008524EE">
        <w:t xml:space="preserve"> les personnes connectées pourront commander des articles. Choisir la quantité d’articles, la date de livraison (à se mettre en accord avec la PME) et le mode de communication avec la PME qu’ils désirent.</w:t>
      </w:r>
    </w:p>
    <w:p w14:paraId="7F6FA4CA" w14:textId="77777777" w:rsidR="006B678E" w:rsidRDefault="006B678E" w:rsidP="005670BD">
      <w:pPr>
        <w:jc w:val="both"/>
      </w:pPr>
    </w:p>
    <w:p w14:paraId="7BC57A87" w14:textId="3EFB6BAD" w:rsidR="007F4238" w:rsidRDefault="00102A64" w:rsidP="004904EB">
      <w:pPr>
        <w:jc w:val="both"/>
        <w:rPr>
          <w:rFonts w:asciiTheme="majorHAnsi" w:eastAsiaTheme="majorEastAsia" w:hAnsiTheme="majorHAnsi" w:cstheme="majorBidi"/>
          <w:color w:val="2E74B5" w:themeColor="accent1" w:themeShade="BF"/>
          <w:sz w:val="26"/>
          <w:szCs w:val="26"/>
          <w:u w:val="single"/>
        </w:rPr>
      </w:pPr>
      <w:r w:rsidRPr="00102A64">
        <w:rPr>
          <w:b/>
          <w:bCs/>
        </w:rPr>
        <w:t>Réaliser une demande de décoration évènementiel :</w:t>
      </w:r>
      <w:r w:rsidR="00F464F3">
        <w:t xml:space="preserve"> </w:t>
      </w:r>
      <w:r w:rsidR="00272312">
        <w:t>les personnes connectées pourront réaliser leur demande</w:t>
      </w:r>
      <w:r w:rsidR="00575134">
        <w:t>,</w:t>
      </w:r>
      <w:r w:rsidR="00272312">
        <w:t xml:space="preserve"> choisir la date </w:t>
      </w:r>
      <w:r w:rsidR="00575134">
        <w:t xml:space="preserve">de l’évènement </w:t>
      </w:r>
      <w:r w:rsidR="00272312">
        <w:t>et le mode de communication avec la PME qu’ils désirent.</w:t>
      </w:r>
    </w:p>
    <w:p w14:paraId="4E5EA8D5" w14:textId="77777777" w:rsidR="004904EB" w:rsidRDefault="004904EB" w:rsidP="004904EB">
      <w:pPr>
        <w:jc w:val="both"/>
      </w:pPr>
    </w:p>
    <w:p w14:paraId="64B0DD14" w14:textId="03B15B94" w:rsidR="00514D10" w:rsidRDefault="00514D10" w:rsidP="00514D10">
      <w:r w:rsidRPr="00514D10">
        <w:rPr>
          <w:b/>
          <w:bCs/>
        </w:rPr>
        <w:t>Gérer les utilisateurs</w:t>
      </w:r>
      <w:r>
        <w:rPr>
          <w:b/>
          <w:bCs/>
        </w:rPr>
        <w:t> :</w:t>
      </w:r>
      <w:r w:rsidR="008C109F">
        <w:t xml:space="preserve"> </w:t>
      </w:r>
      <w:r w:rsidR="006B678E">
        <w:t>L</w:t>
      </w:r>
      <w:r w:rsidR="008C109F">
        <w:t>es admin</w:t>
      </w:r>
      <w:r w:rsidR="006B678E">
        <w:t>s</w:t>
      </w:r>
      <w:r w:rsidR="008C109F">
        <w:t xml:space="preserve"> pourront créer, supprimer ou modifier les utilisateurs qu’ils désirent et choisir si les utilisateurs sont admin ou client. </w:t>
      </w:r>
    </w:p>
    <w:p w14:paraId="39BEA4BB" w14:textId="77777777" w:rsidR="006B678E" w:rsidRDefault="006B678E" w:rsidP="00514D10"/>
    <w:p w14:paraId="49212C42" w14:textId="3D1AE106" w:rsidR="00690346" w:rsidRDefault="00C45912" w:rsidP="00514D10">
      <w:r w:rsidRPr="00514D10">
        <w:rPr>
          <w:b/>
          <w:bCs/>
        </w:rPr>
        <w:t xml:space="preserve">Gérer les </w:t>
      </w:r>
      <w:r>
        <w:rPr>
          <w:b/>
          <w:bCs/>
        </w:rPr>
        <w:t>articles</w:t>
      </w:r>
      <w:r>
        <w:rPr>
          <w:b/>
          <w:bCs/>
        </w:rPr>
        <w:t> :</w:t>
      </w:r>
      <w:r>
        <w:t xml:space="preserve"> les admin</w:t>
      </w:r>
      <w:r w:rsidR="00433589">
        <w:t>s</w:t>
      </w:r>
      <w:r>
        <w:t xml:space="preserve"> pourront créer, supprimer ou modifier les </w:t>
      </w:r>
      <w:r w:rsidR="00226A5D">
        <w:t>articles</w:t>
      </w:r>
      <w:r>
        <w:t xml:space="preserve"> qu’ils désirent et choisir </w:t>
      </w:r>
      <w:r w:rsidR="00026A5A">
        <w:t>l’état physique de l’article (bon, usé, cassé) avant et après la</w:t>
      </w:r>
      <w:r w:rsidR="00595E34">
        <w:t xml:space="preserve"> location</w:t>
      </w:r>
      <w:r w:rsidR="00690346">
        <w:t>.</w:t>
      </w:r>
      <w:r w:rsidR="001B6D06">
        <w:t xml:space="preserve"> Ils pourront aussi savoir si les articles sont disponibles ou pas et par qui ils sont utilisés. </w:t>
      </w:r>
    </w:p>
    <w:p w14:paraId="4B377560" w14:textId="77777777" w:rsidR="00483714" w:rsidRDefault="00483714" w:rsidP="00514D10"/>
    <w:p w14:paraId="1ECBD293" w14:textId="3119433F" w:rsidR="00CE08BC" w:rsidRDefault="0008696D" w:rsidP="00514D10">
      <w:r w:rsidRPr="0008696D">
        <w:rPr>
          <w:b/>
          <w:bCs/>
        </w:rPr>
        <w:t>Gérer les événements :</w:t>
      </w:r>
      <w:r w:rsidR="00A913E6">
        <w:t xml:space="preserve"> </w:t>
      </w:r>
      <w:r w:rsidR="00A913E6">
        <w:t xml:space="preserve">les admins pourront créer, supprimer ou modifier les </w:t>
      </w:r>
      <w:r w:rsidR="00B11FA2">
        <w:t>événem</w:t>
      </w:r>
      <w:r w:rsidR="00976A8E">
        <w:t>en</w:t>
      </w:r>
      <w:r w:rsidR="00B11FA2">
        <w:t>ts</w:t>
      </w:r>
      <w:r w:rsidR="00A913E6">
        <w:t xml:space="preserve"> qu’ils désirent</w:t>
      </w:r>
      <w:r w:rsidR="00B11FA2">
        <w:t>.</w:t>
      </w:r>
    </w:p>
    <w:p w14:paraId="31358601" w14:textId="77777777" w:rsidR="00A35384" w:rsidRDefault="00A35384" w:rsidP="00514D10"/>
    <w:p w14:paraId="7A2A1FA1" w14:textId="6D629E17" w:rsidR="00D9114D" w:rsidRDefault="00D9114D" w:rsidP="00514D10">
      <w:r w:rsidRPr="00D9114D">
        <w:rPr>
          <w:b/>
          <w:bCs/>
        </w:rPr>
        <w:t>Envoie de mail personnel</w:t>
      </w:r>
      <w:r>
        <w:rPr>
          <w:b/>
          <w:bCs/>
        </w:rPr>
        <w:t> :</w:t>
      </w:r>
      <w:r>
        <w:t xml:space="preserve"> </w:t>
      </w:r>
      <w:r w:rsidR="00281BC7">
        <w:t>C</w:t>
      </w:r>
      <w:r>
        <w:t xml:space="preserve">haque client </w:t>
      </w:r>
      <w:r w:rsidR="00281BC7">
        <w:t xml:space="preserve">recevra un e-mail </w:t>
      </w:r>
      <w:r>
        <w:t>en informant que la demande est réalisée et que la PME va bientôt les contacter pour les rendez-vous.</w:t>
      </w:r>
    </w:p>
    <w:p w14:paraId="7B57CE5D" w14:textId="77777777" w:rsidR="00A35384" w:rsidRDefault="00A35384" w:rsidP="00514D10"/>
    <w:p w14:paraId="5FA1F1DB" w14:textId="0AC3CC3D" w:rsidR="008B1D59" w:rsidRPr="008B1D59" w:rsidRDefault="008B1D59" w:rsidP="00514D10">
      <w:r w:rsidRPr="008B1D59">
        <w:rPr>
          <w:b/>
          <w:bCs/>
        </w:rPr>
        <w:t>Envoie de mail à la PME</w:t>
      </w:r>
      <w:r>
        <w:rPr>
          <w:b/>
          <w:bCs/>
        </w:rPr>
        <w:t> :</w:t>
      </w:r>
      <w:r w:rsidR="007275DC">
        <w:t xml:space="preserve"> la personne chargée de lire les mails recevra les demandes de location ou de décoration par mail.</w:t>
      </w:r>
    </w:p>
    <w:p w14:paraId="0C2FB685" w14:textId="76215552" w:rsidR="003714C8" w:rsidRPr="00102A64" w:rsidRDefault="003714C8" w:rsidP="005670BD">
      <w:pPr>
        <w:jc w:val="both"/>
        <w:rPr>
          <w:b/>
          <w:bCs/>
        </w:rPr>
      </w:pPr>
      <w:r w:rsidRPr="00102A64">
        <w:rPr>
          <w:b/>
          <w:bCs/>
        </w:rPr>
        <w:br w:type="page"/>
      </w:r>
    </w:p>
    <w:p w14:paraId="1D79C21E" w14:textId="77777777" w:rsidR="003714C8" w:rsidRDefault="003714C8" w:rsidP="00ED7502">
      <w:pPr>
        <w:pStyle w:val="Titre2"/>
      </w:pPr>
      <w:bookmarkStart w:id="50" w:name="_Toc23585456"/>
      <w:bookmarkStart w:id="51" w:name="_Toc21729766"/>
      <w:bookmarkStart w:id="52" w:name="_Toc44274943"/>
      <w:r>
        <w:lastRenderedPageBreak/>
        <w:t>Tests d’acceptation</w:t>
      </w:r>
      <w:bookmarkEnd w:id="50"/>
      <w:bookmarkEnd w:id="51"/>
      <w:bookmarkEnd w:id="52"/>
    </w:p>
    <w:p w14:paraId="6318BC68" w14:textId="77777777" w:rsidR="00567617" w:rsidRPr="00567617" w:rsidRDefault="00567617" w:rsidP="005670BD">
      <w:pPr>
        <w:jc w:val="both"/>
      </w:pPr>
    </w:p>
    <w:p w14:paraId="4700D4DF" w14:textId="77777777" w:rsidR="003714C8" w:rsidRDefault="003714C8" w:rsidP="005670BD">
      <w:pPr>
        <w:jc w:val="both"/>
      </w:pPr>
      <w:r>
        <w:t>Ils permettront de pouvoir accepter le produit final. Chaque test correspond à une fonctionnalité.</w:t>
      </w:r>
    </w:p>
    <w:p w14:paraId="05F348DB" w14:textId="3D64610F" w:rsidR="003714C8" w:rsidRDefault="003714C8" w:rsidP="005670BD">
      <w:pPr>
        <w:jc w:val="both"/>
        <w:rPr>
          <w:b/>
          <w:bCs/>
          <w:u w:val="single"/>
        </w:rPr>
      </w:pPr>
      <w:r w:rsidRPr="003F48D0">
        <w:rPr>
          <w:b/>
          <w:bCs/>
          <w:u w:val="single"/>
        </w:rPr>
        <w:t>WIKI :</w:t>
      </w:r>
    </w:p>
    <w:p w14:paraId="4EEC62A7" w14:textId="77777777" w:rsidR="00CD109B" w:rsidRPr="003F48D0" w:rsidRDefault="00CD109B" w:rsidP="005670BD">
      <w:pPr>
        <w:jc w:val="both"/>
        <w:rPr>
          <w:b/>
          <w:bCs/>
          <w:u w:val="single"/>
        </w:rPr>
      </w:pPr>
    </w:p>
    <w:p w14:paraId="613EA4DE" w14:textId="7D804CF9" w:rsidR="003714C8" w:rsidRPr="00B47231" w:rsidRDefault="00CD109B" w:rsidP="005670BD">
      <w:pPr>
        <w:jc w:val="both"/>
        <w:rPr>
          <w:b/>
          <w:bCs/>
        </w:rPr>
      </w:pPr>
      <w:r>
        <w:rPr>
          <w:b/>
          <w:bCs/>
        </w:rPr>
        <w:t xml:space="preserve">Se </w:t>
      </w:r>
      <w:r>
        <w:rPr>
          <w:b/>
          <w:bCs/>
        </w:rPr>
        <w:t>c</w:t>
      </w:r>
      <w:r>
        <w:rPr>
          <w:b/>
          <w:bCs/>
        </w:rPr>
        <w:t>onnecter</w:t>
      </w:r>
    </w:p>
    <w:tbl>
      <w:tblPr>
        <w:tblStyle w:val="TableauGrille1Clair-Accentuation1"/>
        <w:tblW w:w="0" w:type="auto"/>
        <w:tblLayout w:type="fixed"/>
        <w:tblLook w:val="06A0" w:firstRow="1" w:lastRow="0" w:firstColumn="1" w:lastColumn="0" w:noHBand="1" w:noVBand="1"/>
      </w:tblPr>
      <w:tblGrid>
        <w:gridCol w:w="3024"/>
        <w:gridCol w:w="3024"/>
        <w:gridCol w:w="3024"/>
      </w:tblGrid>
      <w:tr w:rsidR="003714C8" w14:paraId="67427ED3" w14:textId="77777777" w:rsidTr="00D779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3B47B20A" w14:textId="77777777" w:rsidR="003714C8" w:rsidRDefault="003714C8" w:rsidP="005670BD">
            <w:pPr>
              <w:jc w:val="both"/>
            </w:pPr>
            <w:r>
              <w:t>Evénement</w:t>
            </w:r>
          </w:p>
        </w:tc>
        <w:tc>
          <w:tcPr>
            <w:tcW w:w="3024" w:type="dxa"/>
          </w:tcPr>
          <w:p w14:paraId="4885F7DC"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024" w:type="dxa"/>
          </w:tcPr>
          <w:p w14:paraId="56827EAC"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3714C8" w14:paraId="5808571F" w14:textId="77777777" w:rsidTr="00D779CB">
        <w:tc>
          <w:tcPr>
            <w:cnfStyle w:val="001000000000" w:firstRow="0" w:lastRow="0" w:firstColumn="1" w:lastColumn="0" w:oddVBand="0" w:evenVBand="0" w:oddHBand="0" w:evenHBand="0" w:firstRowFirstColumn="0" w:firstRowLastColumn="0" w:lastRowFirstColumn="0" w:lastRowLastColumn="0"/>
            <w:tcW w:w="3024" w:type="dxa"/>
          </w:tcPr>
          <w:p w14:paraId="7D084588" w14:textId="77777777" w:rsidR="003714C8" w:rsidRDefault="003714C8" w:rsidP="005670BD">
            <w:pPr>
              <w:spacing w:line="259" w:lineRule="auto"/>
              <w:jc w:val="both"/>
            </w:pPr>
          </w:p>
        </w:tc>
        <w:tc>
          <w:tcPr>
            <w:tcW w:w="3024" w:type="dxa"/>
          </w:tcPr>
          <w:p w14:paraId="41606D4A" w14:textId="77777777" w:rsidR="003714C8" w:rsidRDefault="003714C8" w:rsidP="005670BD">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024" w:type="dxa"/>
          </w:tcPr>
          <w:p w14:paraId="2B4D8587" w14:textId="77777777" w:rsidR="003714C8" w:rsidRDefault="003714C8" w:rsidP="005670BD">
            <w:pPr>
              <w:jc w:val="both"/>
              <w:cnfStyle w:val="000000000000" w:firstRow="0" w:lastRow="0" w:firstColumn="0" w:lastColumn="0" w:oddVBand="0" w:evenVBand="0" w:oddHBand="0" w:evenHBand="0" w:firstRowFirstColumn="0" w:firstRowLastColumn="0" w:lastRowFirstColumn="0" w:lastRowLastColumn="0"/>
            </w:pPr>
          </w:p>
        </w:tc>
      </w:tr>
      <w:tr w:rsidR="003714C8" w14:paraId="23A7AE84" w14:textId="77777777" w:rsidTr="00D779CB">
        <w:tc>
          <w:tcPr>
            <w:cnfStyle w:val="001000000000" w:firstRow="0" w:lastRow="0" w:firstColumn="1" w:lastColumn="0" w:oddVBand="0" w:evenVBand="0" w:oddHBand="0" w:evenHBand="0" w:firstRowFirstColumn="0" w:firstRowLastColumn="0" w:lastRowFirstColumn="0" w:lastRowLastColumn="0"/>
            <w:tcW w:w="3024" w:type="dxa"/>
          </w:tcPr>
          <w:p w14:paraId="53031A40" w14:textId="77777777" w:rsidR="003714C8" w:rsidRDefault="003714C8" w:rsidP="005670BD">
            <w:pPr>
              <w:spacing w:line="259" w:lineRule="auto"/>
              <w:jc w:val="both"/>
              <w:rPr>
                <w:b w:val="0"/>
                <w:bCs w:val="0"/>
              </w:rPr>
            </w:pPr>
          </w:p>
        </w:tc>
        <w:tc>
          <w:tcPr>
            <w:tcW w:w="3024" w:type="dxa"/>
          </w:tcPr>
          <w:p w14:paraId="3912E8DC" w14:textId="77777777" w:rsidR="003714C8" w:rsidRDefault="003714C8" w:rsidP="005670BD">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024" w:type="dxa"/>
          </w:tcPr>
          <w:p w14:paraId="257C1112" w14:textId="77777777" w:rsidR="003714C8" w:rsidRDefault="003714C8" w:rsidP="005670BD">
            <w:pPr>
              <w:spacing w:line="259" w:lineRule="auto"/>
              <w:jc w:val="both"/>
              <w:cnfStyle w:val="000000000000" w:firstRow="0" w:lastRow="0" w:firstColumn="0" w:lastColumn="0" w:oddVBand="0" w:evenVBand="0" w:oddHBand="0" w:evenHBand="0" w:firstRowFirstColumn="0" w:firstRowLastColumn="0" w:lastRowFirstColumn="0" w:lastRowLastColumn="0"/>
            </w:pPr>
          </w:p>
        </w:tc>
      </w:tr>
      <w:tr w:rsidR="003714C8" w14:paraId="6B5EB162" w14:textId="77777777" w:rsidTr="00D779CB">
        <w:tc>
          <w:tcPr>
            <w:cnfStyle w:val="001000000000" w:firstRow="0" w:lastRow="0" w:firstColumn="1" w:lastColumn="0" w:oddVBand="0" w:evenVBand="0" w:oddHBand="0" w:evenHBand="0" w:firstRowFirstColumn="0" w:firstRowLastColumn="0" w:lastRowFirstColumn="0" w:lastRowLastColumn="0"/>
            <w:tcW w:w="3024" w:type="dxa"/>
          </w:tcPr>
          <w:p w14:paraId="72DEC2A9" w14:textId="77777777" w:rsidR="003714C8" w:rsidRDefault="003714C8" w:rsidP="005670BD">
            <w:pPr>
              <w:spacing w:line="259" w:lineRule="auto"/>
              <w:jc w:val="both"/>
              <w:rPr>
                <w:b w:val="0"/>
                <w:bCs w:val="0"/>
              </w:rPr>
            </w:pPr>
          </w:p>
        </w:tc>
        <w:tc>
          <w:tcPr>
            <w:tcW w:w="3024" w:type="dxa"/>
          </w:tcPr>
          <w:p w14:paraId="66DEBCE3" w14:textId="77777777" w:rsidR="003714C8" w:rsidRDefault="003714C8" w:rsidP="005670BD">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024" w:type="dxa"/>
          </w:tcPr>
          <w:p w14:paraId="0A013519" w14:textId="77777777" w:rsidR="003714C8" w:rsidRDefault="003714C8" w:rsidP="005670BD">
            <w:pPr>
              <w:spacing w:line="259" w:lineRule="auto"/>
              <w:jc w:val="both"/>
              <w:cnfStyle w:val="000000000000" w:firstRow="0" w:lastRow="0" w:firstColumn="0" w:lastColumn="0" w:oddVBand="0" w:evenVBand="0" w:oddHBand="0" w:evenHBand="0" w:firstRowFirstColumn="0" w:firstRowLastColumn="0" w:lastRowFirstColumn="0" w:lastRowLastColumn="0"/>
            </w:pPr>
          </w:p>
        </w:tc>
      </w:tr>
    </w:tbl>
    <w:p w14:paraId="2AC7EA60" w14:textId="77777777" w:rsidR="003714C8" w:rsidRPr="0045015F" w:rsidRDefault="003714C8" w:rsidP="005670BD">
      <w:pPr>
        <w:jc w:val="both"/>
      </w:pPr>
    </w:p>
    <w:p w14:paraId="52771C65" w14:textId="77777777" w:rsidR="003714C8" w:rsidRPr="00B47231" w:rsidRDefault="00AE432D" w:rsidP="005670BD">
      <w:pPr>
        <w:jc w:val="both"/>
        <w:rPr>
          <w:b/>
          <w:bCs/>
        </w:rPr>
      </w:pPr>
      <w:r>
        <w:rPr>
          <w:b/>
          <w:bCs/>
        </w:rPr>
        <w:t>Fonctionalité2</w:t>
      </w:r>
    </w:p>
    <w:tbl>
      <w:tblPr>
        <w:tblStyle w:val="TableauGrille1Clair-Accentuation1"/>
        <w:tblW w:w="0" w:type="auto"/>
        <w:tblLook w:val="06A0" w:firstRow="1" w:lastRow="0" w:firstColumn="1" w:lastColumn="0" w:noHBand="1" w:noVBand="1"/>
      </w:tblPr>
      <w:tblGrid>
        <w:gridCol w:w="3020"/>
        <w:gridCol w:w="3020"/>
        <w:gridCol w:w="3022"/>
      </w:tblGrid>
      <w:tr w:rsidR="003714C8" w14:paraId="6C88D419" w14:textId="77777777" w:rsidTr="00D779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3E893F62" w14:textId="77777777" w:rsidR="003714C8" w:rsidRDefault="003714C8" w:rsidP="005670BD">
            <w:pPr>
              <w:jc w:val="both"/>
            </w:pPr>
            <w:r>
              <w:t>Evénement</w:t>
            </w:r>
          </w:p>
        </w:tc>
        <w:tc>
          <w:tcPr>
            <w:tcW w:w="3024" w:type="dxa"/>
          </w:tcPr>
          <w:p w14:paraId="325173A3"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024" w:type="dxa"/>
          </w:tcPr>
          <w:p w14:paraId="79CDF04E"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3714C8" w14:paraId="39F23834" w14:textId="77777777" w:rsidTr="00D779CB">
        <w:tc>
          <w:tcPr>
            <w:cnfStyle w:val="001000000000" w:firstRow="0" w:lastRow="0" w:firstColumn="1" w:lastColumn="0" w:oddVBand="0" w:evenVBand="0" w:oddHBand="0" w:evenHBand="0" w:firstRowFirstColumn="0" w:firstRowLastColumn="0" w:lastRowFirstColumn="0" w:lastRowLastColumn="0"/>
            <w:tcW w:w="3024" w:type="dxa"/>
          </w:tcPr>
          <w:p w14:paraId="583DB559" w14:textId="77777777" w:rsidR="003714C8" w:rsidRDefault="003714C8" w:rsidP="005670BD">
            <w:pPr>
              <w:jc w:val="both"/>
              <w:rPr>
                <w:b w:val="0"/>
                <w:bCs w:val="0"/>
              </w:rPr>
            </w:pPr>
          </w:p>
        </w:tc>
        <w:tc>
          <w:tcPr>
            <w:tcW w:w="3024" w:type="dxa"/>
          </w:tcPr>
          <w:p w14:paraId="5262F152" w14:textId="77777777" w:rsidR="003714C8" w:rsidRDefault="003714C8" w:rsidP="005670BD">
            <w:pPr>
              <w:jc w:val="both"/>
              <w:cnfStyle w:val="000000000000" w:firstRow="0" w:lastRow="0" w:firstColumn="0" w:lastColumn="0" w:oddVBand="0" w:evenVBand="0" w:oddHBand="0" w:evenHBand="0" w:firstRowFirstColumn="0" w:firstRowLastColumn="0" w:lastRowFirstColumn="0" w:lastRowLastColumn="0"/>
            </w:pPr>
          </w:p>
        </w:tc>
        <w:tc>
          <w:tcPr>
            <w:tcW w:w="3024" w:type="dxa"/>
          </w:tcPr>
          <w:p w14:paraId="38D0B666" w14:textId="77777777" w:rsidR="003714C8" w:rsidRDefault="003714C8" w:rsidP="005670BD">
            <w:pPr>
              <w:jc w:val="both"/>
              <w:cnfStyle w:val="000000000000" w:firstRow="0" w:lastRow="0" w:firstColumn="0" w:lastColumn="0" w:oddVBand="0" w:evenVBand="0" w:oddHBand="0" w:evenHBand="0" w:firstRowFirstColumn="0" w:firstRowLastColumn="0" w:lastRowFirstColumn="0" w:lastRowLastColumn="0"/>
            </w:pPr>
          </w:p>
        </w:tc>
      </w:tr>
      <w:tr w:rsidR="003714C8" w14:paraId="6D75D5D9" w14:textId="77777777" w:rsidTr="00D779CB">
        <w:tc>
          <w:tcPr>
            <w:cnfStyle w:val="001000000000" w:firstRow="0" w:lastRow="0" w:firstColumn="1" w:lastColumn="0" w:oddVBand="0" w:evenVBand="0" w:oddHBand="0" w:evenHBand="0" w:firstRowFirstColumn="0" w:firstRowLastColumn="0" w:lastRowFirstColumn="0" w:lastRowLastColumn="0"/>
            <w:tcW w:w="3024" w:type="dxa"/>
          </w:tcPr>
          <w:p w14:paraId="1C62F1DE" w14:textId="77777777" w:rsidR="003714C8" w:rsidRDefault="003714C8" w:rsidP="005670BD">
            <w:pPr>
              <w:jc w:val="both"/>
              <w:rPr>
                <w:b w:val="0"/>
                <w:bCs w:val="0"/>
              </w:rPr>
            </w:pPr>
          </w:p>
        </w:tc>
        <w:tc>
          <w:tcPr>
            <w:tcW w:w="3024" w:type="dxa"/>
          </w:tcPr>
          <w:p w14:paraId="1AE5965C" w14:textId="77777777" w:rsidR="003714C8" w:rsidRDefault="003714C8" w:rsidP="005670BD">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024" w:type="dxa"/>
          </w:tcPr>
          <w:p w14:paraId="74C6108D" w14:textId="77777777" w:rsidR="003714C8" w:rsidRDefault="003714C8" w:rsidP="005670BD">
            <w:pPr>
              <w:spacing w:line="259" w:lineRule="auto"/>
              <w:jc w:val="both"/>
              <w:cnfStyle w:val="000000000000" w:firstRow="0" w:lastRow="0" w:firstColumn="0" w:lastColumn="0" w:oddVBand="0" w:evenVBand="0" w:oddHBand="0" w:evenHBand="0" w:firstRowFirstColumn="0" w:firstRowLastColumn="0" w:lastRowFirstColumn="0" w:lastRowLastColumn="0"/>
            </w:pPr>
          </w:p>
        </w:tc>
      </w:tr>
      <w:tr w:rsidR="003714C8" w14:paraId="783E65FC" w14:textId="77777777" w:rsidTr="00D779CB">
        <w:tc>
          <w:tcPr>
            <w:cnfStyle w:val="001000000000" w:firstRow="0" w:lastRow="0" w:firstColumn="1" w:lastColumn="0" w:oddVBand="0" w:evenVBand="0" w:oddHBand="0" w:evenHBand="0" w:firstRowFirstColumn="0" w:firstRowLastColumn="0" w:lastRowFirstColumn="0" w:lastRowLastColumn="0"/>
            <w:tcW w:w="3024" w:type="dxa"/>
          </w:tcPr>
          <w:p w14:paraId="5C99E3EF" w14:textId="77777777" w:rsidR="003714C8" w:rsidRDefault="003714C8" w:rsidP="005670BD">
            <w:pPr>
              <w:jc w:val="both"/>
            </w:pPr>
          </w:p>
        </w:tc>
        <w:tc>
          <w:tcPr>
            <w:tcW w:w="3024" w:type="dxa"/>
          </w:tcPr>
          <w:p w14:paraId="16CA3CA4" w14:textId="77777777" w:rsidR="003714C8" w:rsidRDefault="003714C8" w:rsidP="005670BD">
            <w:pPr>
              <w:jc w:val="both"/>
              <w:cnfStyle w:val="000000000000" w:firstRow="0" w:lastRow="0" w:firstColumn="0" w:lastColumn="0" w:oddVBand="0" w:evenVBand="0" w:oddHBand="0" w:evenHBand="0" w:firstRowFirstColumn="0" w:firstRowLastColumn="0" w:lastRowFirstColumn="0" w:lastRowLastColumn="0"/>
            </w:pPr>
          </w:p>
        </w:tc>
        <w:tc>
          <w:tcPr>
            <w:tcW w:w="3024" w:type="dxa"/>
          </w:tcPr>
          <w:p w14:paraId="678519DF" w14:textId="77777777" w:rsidR="003714C8" w:rsidRDefault="003714C8" w:rsidP="005670BD">
            <w:pPr>
              <w:jc w:val="both"/>
              <w:cnfStyle w:val="000000000000" w:firstRow="0" w:lastRow="0" w:firstColumn="0" w:lastColumn="0" w:oddVBand="0" w:evenVBand="0" w:oddHBand="0" w:evenHBand="0" w:firstRowFirstColumn="0" w:firstRowLastColumn="0" w:lastRowFirstColumn="0" w:lastRowLastColumn="0"/>
            </w:pPr>
          </w:p>
        </w:tc>
      </w:tr>
    </w:tbl>
    <w:p w14:paraId="0CDB7CEB" w14:textId="77777777" w:rsidR="003714C8" w:rsidRDefault="003714C8" w:rsidP="005670BD">
      <w:pPr>
        <w:jc w:val="both"/>
      </w:pPr>
      <w:r>
        <w:br w:type="page"/>
      </w:r>
    </w:p>
    <w:p w14:paraId="5B540D53" w14:textId="77777777" w:rsidR="003714C8" w:rsidRDefault="003714C8" w:rsidP="00ED7502">
      <w:pPr>
        <w:pStyle w:val="Titre2"/>
      </w:pPr>
      <w:bookmarkStart w:id="53" w:name="_Toc23585457"/>
      <w:bookmarkStart w:id="54" w:name="_Toc21729767"/>
      <w:bookmarkStart w:id="55" w:name="_Toc44274944"/>
      <w:r w:rsidRPr="00704778">
        <w:lastRenderedPageBreak/>
        <w:t>Maquettes graphiques</w:t>
      </w:r>
      <w:bookmarkEnd w:id="53"/>
      <w:bookmarkEnd w:id="54"/>
      <w:bookmarkEnd w:id="55"/>
    </w:p>
    <w:p w14:paraId="42900DB5" w14:textId="77777777" w:rsidR="00567617" w:rsidRPr="00567617" w:rsidRDefault="00567617" w:rsidP="005670BD">
      <w:pPr>
        <w:jc w:val="both"/>
      </w:pPr>
    </w:p>
    <w:p w14:paraId="2B6AA974" w14:textId="77777777" w:rsidR="003714C8" w:rsidRPr="00692268" w:rsidRDefault="00727929" w:rsidP="005670BD">
      <w:pPr>
        <w:jc w:val="both"/>
        <w:rPr>
          <w:u w:val="single"/>
        </w:rPr>
      </w:pPr>
      <w:r>
        <w:rPr>
          <w:u w:val="single"/>
        </w:rPr>
        <w:t>&lt;MaquetteApplication&gt;</w:t>
      </w:r>
      <w:r w:rsidR="003714C8" w:rsidRPr="00692268">
        <w:rPr>
          <w:u w:val="single"/>
        </w:rPr>
        <w:t> :</w:t>
      </w:r>
    </w:p>
    <w:p w14:paraId="35F392AB" w14:textId="77777777" w:rsidR="003714C8" w:rsidRPr="00704778" w:rsidRDefault="003714C8" w:rsidP="005670BD">
      <w:pPr>
        <w:jc w:val="both"/>
      </w:pPr>
    </w:p>
    <w:p w14:paraId="5C4E878E" w14:textId="77777777" w:rsidR="003714C8" w:rsidRDefault="003714C8" w:rsidP="005670BD">
      <w:pPr>
        <w:jc w:val="both"/>
      </w:pPr>
      <w:r w:rsidRPr="00704778">
        <w:br w:type="page"/>
      </w:r>
    </w:p>
    <w:p w14:paraId="4BB33FD5" w14:textId="77777777" w:rsidR="003714C8" w:rsidRDefault="003714C8" w:rsidP="00ED7502">
      <w:pPr>
        <w:pStyle w:val="Titre2"/>
      </w:pPr>
      <w:bookmarkStart w:id="56" w:name="_Toc23585458"/>
      <w:bookmarkStart w:id="57" w:name="_Toc21729769"/>
      <w:bookmarkStart w:id="58" w:name="_Toc44274945"/>
      <w:r>
        <w:lastRenderedPageBreak/>
        <w:t>Méthodologie de suivi</w:t>
      </w:r>
      <w:bookmarkEnd w:id="56"/>
      <w:bookmarkEnd w:id="57"/>
      <w:bookmarkEnd w:id="58"/>
    </w:p>
    <w:p w14:paraId="36A4A1C6" w14:textId="77777777" w:rsidR="003714C8" w:rsidRDefault="003714C8" w:rsidP="005670BD">
      <w:pPr>
        <w:jc w:val="both"/>
      </w:pPr>
      <w:r>
        <w:t>L'ensemble du projet sera basé sur une méthodologie agile type « Scrum ». Le projet est géré sur IceScrum et les documents sont stockés dans un repos GitHub.</w:t>
      </w:r>
    </w:p>
    <w:p w14:paraId="64DF0923" w14:textId="77777777" w:rsidR="003714C8" w:rsidRDefault="003714C8" w:rsidP="005670BD">
      <w:pPr>
        <w:jc w:val="both"/>
      </w:pPr>
      <w:r>
        <w:t>Lien pour le Product Owner</w:t>
      </w:r>
      <w:r w:rsidR="001E37EF">
        <w:t xml:space="preserve"> </w:t>
      </w:r>
      <w:r w:rsidR="00A84104">
        <w:t>–</w:t>
      </w:r>
      <w:r w:rsidR="001E37EF">
        <w:t xml:space="preserve"> Client</w:t>
      </w:r>
      <w:r w:rsidR="00A84104">
        <w:t xml:space="preserve"> Principal</w:t>
      </w:r>
      <w:r>
        <w:t>:</w:t>
      </w:r>
    </w:p>
    <w:p w14:paraId="5B6E663F" w14:textId="77777777" w:rsidR="000D1932" w:rsidRDefault="00935EF7" w:rsidP="005670BD">
      <w:pPr>
        <w:jc w:val="both"/>
      </w:pPr>
      <w:hyperlink r:id="rId15" w:anchor="/project" w:history="1">
        <w:r w:rsidR="000D1932">
          <w:rPr>
            <w:rStyle w:val="Lienhypertexte"/>
          </w:rPr>
          <w:t>https://cloud.icescrum.com/p/DECORATION/#/project</w:t>
        </w:r>
      </w:hyperlink>
    </w:p>
    <w:p w14:paraId="35555342" w14:textId="77777777" w:rsidR="003714C8" w:rsidRDefault="00935EF7" w:rsidP="005670BD">
      <w:pPr>
        <w:jc w:val="both"/>
      </w:pPr>
      <w:hyperlink r:id="rId16" w:history="1">
        <w:r w:rsidR="000D1932">
          <w:rPr>
            <w:rStyle w:val="Lienhypertexte"/>
          </w:rPr>
          <w:t>https://github.com/johnnyvaca/decoKerly</w:t>
        </w:r>
      </w:hyperlink>
    </w:p>
    <w:p w14:paraId="2567D2AF" w14:textId="77777777" w:rsidR="003714C8" w:rsidRDefault="003714C8" w:rsidP="00ED7502">
      <w:pPr>
        <w:pStyle w:val="Titre2"/>
      </w:pPr>
      <w:bookmarkStart w:id="59" w:name="_Toc23585459"/>
      <w:bookmarkStart w:id="60" w:name="_Toc21729770"/>
      <w:bookmarkStart w:id="61" w:name="_Toc44274946"/>
      <w:r>
        <w:t>Attribution des rôles principaux</w:t>
      </w:r>
      <w:bookmarkEnd w:id="59"/>
      <w:bookmarkEnd w:id="60"/>
      <w:bookmarkEnd w:id="61"/>
    </w:p>
    <w:p w14:paraId="1B0A56E6" w14:textId="77777777" w:rsidR="003714C8" w:rsidRDefault="003714C8" w:rsidP="005670BD">
      <w:pPr>
        <w:jc w:val="both"/>
      </w:pPr>
      <w:r w:rsidRPr="6B25CAE6">
        <w:rPr>
          <w:b/>
          <w:bCs/>
        </w:rPr>
        <w:t>Product Owner</w:t>
      </w:r>
      <w:r>
        <w:t xml:space="preserve"> : Une personne de la société cliente qui va décider des fonctionnalités du produit et des priorités.</w:t>
      </w:r>
    </w:p>
    <w:p w14:paraId="76B4686E" w14:textId="77777777" w:rsidR="003714C8" w:rsidRDefault="003714C8" w:rsidP="005670BD">
      <w:pPr>
        <w:jc w:val="both"/>
      </w:pPr>
      <w:r w:rsidRPr="6B25CAE6">
        <w:rPr>
          <w:b/>
          <w:bCs/>
        </w:rPr>
        <w:t>Scrum Master</w:t>
      </w:r>
      <w:r>
        <w:t xml:space="preserve"> :  Un membre de l’équipe du prestataire qui doit s’occuper du respect de la méthodologie de Scrum et des relations avec le Product Owner (organisation des réunions, questions, information).</w:t>
      </w:r>
    </w:p>
    <w:p w14:paraId="02172A9E" w14:textId="77777777" w:rsidR="003714C8" w:rsidRDefault="003714C8" w:rsidP="00ED7502">
      <w:pPr>
        <w:pStyle w:val="Titre2"/>
      </w:pPr>
      <w:bookmarkStart w:id="62" w:name="_Toc23585460"/>
      <w:bookmarkStart w:id="63" w:name="_Toc21729771"/>
      <w:bookmarkStart w:id="64" w:name="_Toc44274947"/>
      <w:r w:rsidRPr="6B25CAE6">
        <w:t>Moyens de communication</w:t>
      </w:r>
      <w:bookmarkEnd w:id="62"/>
      <w:bookmarkEnd w:id="63"/>
      <w:bookmarkEnd w:id="64"/>
    </w:p>
    <w:p w14:paraId="4DCA9D2E" w14:textId="7F9DB5D5" w:rsidR="003714C8" w:rsidRDefault="003714C8" w:rsidP="005670BD">
      <w:pPr>
        <w:jc w:val="both"/>
      </w:pPr>
      <w:r>
        <w:t xml:space="preserve">Informations de contacts des membres du projet. Communication de préférence avec le Scrum master qui est l’intermédiaire avec le client. Plutôt par </w:t>
      </w:r>
      <w:r w:rsidR="00A564CA">
        <w:t>WhatsApp ou appel téléphonique.</w:t>
      </w:r>
    </w:p>
    <w:tbl>
      <w:tblPr>
        <w:tblStyle w:val="TableauGrille5Fonc-Accentuation1"/>
        <w:tblW w:w="9072" w:type="dxa"/>
        <w:tblLayout w:type="fixed"/>
        <w:tblLook w:val="06A0" w:firstRow="1" w:lastRow="0" w:firstColumn="1" w:lastColumn="0" w:noHBand="1" w:noVBand="1"/>
      </w:tblPr>
      <w:tblGrid>
        <w:gridCol w:w="3024"/>
        <w:gridCol w:w="3024"/>
        <w:gridCol w:w="3024"/>
      </w:tblGrid>
      <w:tr w:rsidR="003714C8" w14:paraId="3CFC73F7" w14:textId="77777777" w:rsidTr="00AC0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70FCC6E0" w14:textId="77777777" w:rsidR="003714C8" w:rsidRDefault="003714C8" w:rsidP="005670BD">
            <w:pPr>
              <w:jc w:val="both"/>
            </w:pPr>
          </w:p>
        </w:tc>
        <w:tc>
          <w:tcPr>
            <w:tcW w:w="3024" w:type="dxa"/>
          </w:tcPr>
          <w:p w14:paraId="2C667610"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Email</w:t>
            </w:r>
          </w:p>
        </w:tc>
        <w:tc>
          <w:tcPr>
            <w:tcW w:w="3024" w:type="dxa"/>
          </w:tcPr>
          <w:p w14:paraId="71CC12DC"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Numéro de téléphone</w:t>
            </w:r>
          </w:p>
        </w:tc>
      </w:tr>
      <w:tr w:rsidR="003714C8" w14:paraId="78AF0A8F" w14:textId="77777777" w:rsidTr="00AC0E67">
        <w:tc>
          <w:tcPr>
            <w:cnfStyle w:val="001000000000" w:firstRow="0" w:lastRow="0" w:firstColumn="1" w:lastColumn="0" w:oddVBand="0" w:evenVBand="0" w:oddHBand="0" w:evenHBand="0" w:firstRowFirstColumn="0" w:firstRowLastColumn="0" w:lastRowFirstColumn="0" w:lastRowLastColumn="0"/>
            <w:tcW w:w="3024" w:type="dxa"/>
          </w:tcPr>
          <w:p w14:paraId="3BF98FE4" w14:textId="77777777" w:rsidR="003714C8" w:rsidRDefault="00E66BF1" w:rsidP="005670BD">
            <w:pPr>
              <w:jc w:val="both"/>
            </w:pPr>
            <w:r>
              <w:t>Johnny Vaca</w:t>
            </w:r>
          </w:p>
        </w:tc>
        <w:tc>
          <w:tcPr>
            <w:tcW w:w="3024" w:type="dxa"/>
          </w:tcPr>
          <w:p w14:paraId="7011EA67" w14:textId="77777777" w:rsidR="003714C8" w:rsidRDefault="00935EF7" w:rsidP="005670BD">
            <w:pPr>
              <w:jc w:val="both"/>
              <w:cnfStyle w:val="000000000000" w:firstRow="0" w:lastRow="0" w:firstColumn="0" w:lastColumn="0" w:oddVBand="0" w:evenVBand="0" w:oddHBand="0" w:evenHBand="0" w:firstRowFirstColumn="0" w:firstRowLastColumn="0" w:lastRowFirstColumn="0" w:lastRowLastColumn="0"/>
            </w:pPr>
            <w:hyperlink r:id="rId17" w:history="1">
              <w:r w:rsidR="00E66BF1" w:rsidRPr="00051DDA">
                <w:rPr>
                  <w:rStyle w:val="Lienhypertexte"/>
                </w:rPr>
                <w:t>Johnny.vaca-jaramillo@cpnv.ch</w:t>
              </w:r>
            </w:hyperlink>
          </w:p>
        </w:tc>
        <w:tc>
          <w:tcPr>
            <w:tcW w:w="3024" w:type="dxa"/>
          </w:tcPr>
          <w:p w14:paraId="7A5A63AE" w14:textId="77777777" w:rsidR="003714C8" w:rsidRDefault="00E66BF1" w:rsidP="005670BD">
            <w:pPr>
              <w:jc w:val="both"/>
              <w:cnfStyle w:val="000000000000" w:firstRow="0" w:lastRow="0" w:firstColumn="0" w:lastColumn="0" w:oddVBand="0" w:evenVBand="0" w:oddHBand="0" w:evenHBand="0" w:firstRowFirstColumn="0" w:firstRowLastColumn="0" w:lastRowFirstColumn="0" w:lastRowLastColumn="0"/>
            </w:pPr>
            <w:r>
              <w:t>076 331 70 57</w:t>
            </w:r>
          </w:p>
        </w:tc>
      </w:tr>
    </w:tbl>
    <w:p w14:paraId="6E3515FE" w14:textId="77777777" w:rsidR="003714C8" w:rsidRDefault="003714C8" w:rsidP="005670BD">
      <w:pPr>
        <w:jc w:val="both"/>
      </w:pPr>
    </w:p>
    <w:p w14:paraId="0599AFD5" w14:textId="77777777" w:rsidR="003714C8" w:rsidRDefault="003714C8" w:rsidP="00ED7502">
      <w:pPr>
        <w:pStyle w:val="Titre2"/>
      </w:pPr>
      <w:bookmarkStart w:id="65" w:name="_Toc23585461"/>
      <w:bookmarkStart w:id="66" w:name="_Toc21729772"/>
      <w:bookmarkStart w:id="67" w:name="_Toc44274948"/>
      <w:r>
        <w:t>Livrables</w:t>
      </w:r>
      <w:bookmarkEnd w:id="65"/>
      <w:bookmarkEnd w:id="66"/>
      <w:bookmarkEnd w:id="67"/>
    </w:p>
    <w:p w14:paraId="73FB29E9" w14:textId="77777777" w:rsidR="003714C8" w:rsidRPr="00337777" w:rsidRDefault="003714C8" w:rsidP="005670BD">
      <w:pPr>
        <w:jc w:val="both"/>
        <w:rPr>
          <w:b/>
          <w:bCs/>
          <w:u w:val="single"/>
        </w:rPr>
      </w:pPr>
      <w:r w:rsidRPr="00337777">
        <w:rPr>
          <w:b/>
          <w:bCs/>
          <w:u w:val="single"/>
        </w:rPr>
        <w:t>Final :</w:t>
      </w:r>
    </w:p>
    <w:p w14:paraId="0583BDF1" w14:textId="77777777" w:rsidR="003714C8" w:rsidRDefault="003714C8" w:rsidP="005670BD">
      <w:pPr>
        <w:jc w:val="both"/>
        <w:rPr>
          <w:b/>
          <w:bCs/>
        </w:rPr>
      </w:pPr>
      <w:r w:rsidRPr="00BA02E5">
        <w:rPr>
          <w:b/>
          <w:bCs/>
        </w:rPr>
        <w:t>Un lien de la page d’accueil du site</w:t>
      </w:r>
      <w:r>
        <w:t xml:space="preserve"> :</w:t>
      </w:r>
      <w:r w:rsidR="006E32A3">
        <w:t xml:space="preserve"> &lt;commentAccederAApplication</w:t>
      </w:r>
      <w:r w:rsidR="008A12C9">
        <w:t>&gt;</w:t>
      </w:r>
    </w:p>
    <w:p w14:paraId="2A1A886A" w14:textId="77777777" w:rsidR="003714C8" w:rsidRDefault="003714C8" w:rsidP="005670BD">
      <w:pPr>
        <w:jc w:val="both"/>
      </w:pPr>
      <w:r w:rsidRPr="00141137">
        <w:rPr>
          <w:b/>
          <w:bCs/>
        </w:rPr>
        <w:t>Documentation pour les utilisateurs :</w:t>
      </w:r>
      <w:r>
        <w:t xml:space="preserve"> </w:t>
      </w:r>
      <w:r w:rsidR="00C25E67">
        <w:t>&lt;AccesDocumentationUtilisation&gt;&lt;BrefContenuDoc&gt;</w:t>
      </w:r>
    </w:p>
    <w:p w14:paraId="56F01762" w14:textId="77777777" w:rsidR="003714C8" w:rsidRDefault="003714C8" w:rsidP="005670BD">
      <w:pPr>
        <w:jc w:val="both"/>
      </w:pPr>
      <w:r>
        <w:br w:type="page"/>
      </w:r>
    </w:p>
    <w:p w14:paraId="53BDF260" w14:textId="77777777" w:rsidR="003714C8" w:rsidRDefault="003714C8" w:rsidP="00ED7502">
      <w:pPr>
        <w:pStyle w:val="Titre2"/>
      </w:pPr>
      <w:bookmarkStart w:id="68" w:name="_Toc23585462"/>
      <w:bookmarkStart w:id="69" w:name="_Toc21729773"/>
      <w:bookmarkStart w:id="70" w:name="_Toc44274949"/>
      <w:r>
        <w:lastRenderedPageBreak/>
        <w:t>Calendrier du projet</w:t>
      </w:r>
      <w:bookmarkEnd w:id="68"/>
      <w:bookmarkEnd w:id="69"/>
      <w:bookmarkEnd w:id="70"/>
    </w:p>
    <w:p w14:paraId="39083CAB" w14:textId="77777777" w:rsidR="003714C8" w:rsidRPr="00531CA8" w:rsidRDefault="003714C8" w:rsidP="005670BD">
      <w:pPr>
        <w:jc w:val="both"/>
        <w:rPr>
          <w:b/>
          <w:bCs/>
        </w:rPr>
      </w:pPr>
      <w:r w:rsidRPr="00531CA8">
        <w:rPr>
          <w:b/>
          <w:bCs/>
        </w:rPr>
        <w:t>Futures dates clés du projet</w:t>
      </w:r>
      <w:r>
        <w:rPr>
          <w:b/>
          <w:bCs/>
        </w:rPr>
        <w:t> :</w:t>
      </w:r>
    </w:p>
    <w:p w14:paraId="0C0C4643" w14:textId="77777777" w:rsidR="003714C8" w:rsidRDefault="00296E17" w:rsidP="005670BD">
      <w:pPr>
        <w:jc w:val="both"/>
      </w:pPr>
      <w:r>
        <w:t>29</w:t>
      </w:r>
      <w:r w:rsidR="003714C8">
        <w:t>.</w:t>
      </w:r>
      <w:r>
        <w:t>06</w:t>
      </w:r>
      <w:r w:rsidR="003714C8">
        <w:t>.20</w:t>
      </w:r>
      <w:r>
        <w:t>20</w:t>
      </w:r>
      <w:r w:rsidR="003714C8">
        <w:t xml:space="preserve"> - Publication du cahier des charges v1.</w:t>
      </w:r>
      <w:r w:rsidR="002C5E81">
        <w:t>0</w:t>
      </w:r>
    </w:p>
    <w:p w14:paraId="4DF03F85" w14:textId="77777777" w:rsidR="003714C8" w:rsidRDefault="003714C8" w:rsidP="00ED7502">
      <w:pPr>
        <w:pStyle w:val="Titre2"/>
      </w:pPr>
      <w:bookmarkStart w:id="71" w:name="_Toc23585463"/>
      <w:bookmarkStart w:id="72" w:name="_Toc21729774"/>
      <w:bookmarkStart w:id="73" w:name="_Toc44274950"/>
      <w:r>
        <w:t>Budget (idem à l’offre)</w:t>
      </w:r>
      <w:bookmarkEnd w:id="71"/>
      <w:bookmarkEnd w:id="72"/>
      <w:bookmarkEnd w:id="73"/>
    </w:p>
    <w:p w14:paraId="14C1C096" w14:textId="77777777" w:rsidR="003714C8" w:rsidRPr="008B3F99" w:rsidRDefault="003714C8" w:rsidP="005670BD">
      <w:pPr>
        <w:jc w:val="both"/>
        <w:rPr>
          <w:b/>
          <w:bCs/>
        </w:rPr>
      </w:pPr>
      <w:r w:rsidRPr="008B3F99">
        <w:rPr>
          <w:b/>
          <w:bCs/>
        </w:rPr>
        <w:t xml:space="preserve">Résumé des </w:t>
      </w:r>
      <w:r w:rsidRPr="6E76CCF8">
        <w:rPr>
          <w:b/>
          <w:bCs/>
        </w:rPr>
        <w:t>coûts</w:t>
      </w:r>
      <w:r w:rsidRPr="008B3F99">
        <w:rPr>
          <w:b/>
          <w:bCs/>
        </w:rPr>
        <w:t xml:space="preserve"> de production</w:t>
      </w:r>
      <w:r>
        <w:rPr>
          <w:b/>
          <w:bCs/>
        </w:rPr>
        <w:t> :</w:t>
      </w:r>
    </w:p>
    <w:p w14:paraId="68060A37" w14:textId="77777777" w:rsidR="00305512" w:rsidRPr="002504B1" w:rsidRDefault="003714C8" w:rsidP="00305512">
      <w:pPr>
        <w:numPr>
          <w:ilvl w:val="0"/>
          <w:numId w:val="15"/>
        </w:numPr>
        <w:tabs>
          <w:tab w:val="left" w:pos="1134"/>
          <w:tab w:val="right" w:pos="9356"/>
        </w:tabs>
        <w:suppressAutoHyphens/>
        <w:spacing w:after="120"/>
        <w:ind w:left="9356" w:hanging="8647"/>
        <w:jc w:val="both"/>
      </w:pPr>
      <w:r>
        <w:rPr>
          <w:i/>
          <w:lang w:val="fr-FR" w:eastAsia="fr-FR"/>
        </w:rPr>
        <w:t xml:space="preserve">Travail fourni par </w:t>
      </w:r>
      <w:r w:rsidR="00E80D8B">
        <w:rPr>
          <w:i/>
          <w:lang w:val="fr-FR" w:eastAsia="fr-FR"/>
        </w:rPr>
        <w:t>l’entreprise</w:t>
      </w:r>
      <w:r>
        <w:rPr>
          <w:i/>
          <w:lang w:val="fr-FR" w:eastAsia="fr-FR"/>
        </w:rPr>
        <w:tab/>
      </w:r>
      <w:r w:rsidR="00E80D8B">
        <w:rPr>
          <w:i/>
          <w:lang w:val="fr-FR" w:eastAsia="fr-FR"/>
        </w:rPr>
        <w:t>0</w:t>
      </w:r>
      <w:r>
        <w:rPr>
          <w:i/>
          <w:lang w:val="fr-FR" w:eastAsia="fr-FR"/>
        </w:rPr>
        <w:t xml:space="preserve"> CHF</w:t>
      </w:r>
    </w:p>
    <w:p w14:paraId="4AC2C402" w14:textId="77777777" w:rsidR="003714C8" w:rsidRDefault="003714C8" w:rsidP="005670BD">
      <w:pPr>
        <w:pStyle w:val="Total1"/>
        <w:tabs>
          <w:tab w:val="clear" w:pos="9072"/>
          <w:tab w:val="right" w:pos="9356"/>
        </w:tabs>
        <w:spacing w:before="240" w:after="240"/>
        <w:ind w:left="170" w:firstLine="0"/>
        <w:jc w:val="both"/>
      </w:pPr>
      <w:r>
        <w:rPr>
          <w:rFonts w:ascii="Helvetica" w:hAnsi="Helvetica" w:cs="Calibri"/>
          <w:sz w:val="20"/>
          <w:szCs w:val="20"/>
        </w:rPr>
        <w:t>Total frais de production :</w:t>
      </w:r>
      <w:r>
        <w:rPr>
          <w:rFonts w:ascii="Helvetica" w:hAnsi="Helvetica" w:cs="Calibri"/>
          <w:sz w:val="20"/>
          <w:szCs w:val="20"/>
        </w:rPr>
        <w:tab/>
      </w:r>
      <w:r w:rsidR="001521CF">
        <w:rPr>
          <w:rFonts w:ascii="Helvetica" w:hAnsi="Helvetica" w:cs="Calibri"/>
          <w:sz w:val="20"/>
          <w:szCs w:val="20"/>
        </w:rPr>
        <w:t>0</w:t>
      </w:r>
      <w:r>
        <w:rPr>
          <w:rFonts w:ascii="Helvetica" w:hAnsi="Helvetica" w:cs="Calibri"/>
          <w:sz w:val="20"/>
          <w:szCs w:val="20"/>
        </w:rPr>
        <w:t xml:space="preserve"> CHF</w:t>
      </w:r>
    </w:p>
    <w:p w14:paraId="2CE66D60" w14:textId="77777777" w:rsidR="003714C8" w:rsidRDefault="003714C8" w:rsidP="005670BD">
      <w:pPr>
        <w:ind w:right="705"/>
        <w:jc w:val="both"/>
      </w:pPr>
      <w:r w:rsidRPr="1DA499C5">
        <w:rPr>
          <w:lang w:val="fr-FR" w:eastAsia="fr-FR"/>
        </w:rPr>
        <w:t>Tous nos prix s’entendent en francs suisses, hors T</w:t>
      </w:r>
      <w:r w:rsidRPr="685B5F5A">
        <w:rPr>
          <w:lang w:val="fr-FR" w:eastAsia="fr-FR"/>
        </w:rPr>
        <w:t>VA.</w:t>
      </w:r>
    </w:p>
    <w:p w14:paraId="1EFEBDE4" w14:textId="77777777" w:rsidR="003714C8" w:rsidRDefault="003714C8" w:rsidP="005670BD">
      <w:pPr>
        <w:ind w:right="705"/>
        <w:jc w:val="both"/>
      </w:pPr>
      <w:r>
        <w:rPr>
          <w:lang w:val="fr-FR" w:eastAsia="fr-FR"/>
        </w:rPr>
        <w:t>Calcul du prix pour le travail fourni par l’équipe :</w:t>
      </w:r>
    </w:p>
    <w:p w14:paraId="2DC78848" w14:textId="77777777" w:rsidR="003714C8" w:rsidRDefault="003714C8" w:rsidP="005670BD">
      <w:pPr>
        <w:ind w:right="705"/>
        <w:jc w:val="both"/>
        <w:rPr>
          <w:lang w:val="fr-FR" w:eastAsia="fr-FR"/>
        </w:rPr>
      </w:pPr>
      <w:r>
        <w:rPr>
          <w:lang w:val="fr-FR" w:eastAsia="fr-FR"/>
        </w:rPr>
        <w:t xml:space="preserve">Pour ce projet, </w:t>
      </w:r>
      <w:r w:rsidR="00EA4FEA">
        <w:rPr>
          <w:lang w:val="fr-FR" w:eastAsia="fr-FR"/>
        </w:rPr>
        <w:t>il y a un membre</w:t>
      </w:r>
      <w:r w:rsidR="00130863">
        <w:rPr>
          <w:lang w:val="fr-FR" w:eastAsia="fr-FR"/>
        </w:rPr>
        <w:t>(programmeur, ProductOwner,ScrumMaster)</w:t>
      </w:r>
      <w:r>
        <w:rPr>
          <w:lang w:val="fr-FR" w:eastAsia="fr-FR"/>
        </w:rPr>
        <w:t>.</w:t>
      </w:r>
      <w:r w:rsidR="0024044D">
        <w:rPr>
          <w:lang w:val="fr-FR" w:eastAsia="fr-FR"/>
        </w:rPr>
        <w:t xml:space="preserve"> J’estime que je vais passer environ 50 heures sur le projet ce qui equivaut à 0 CHF à payer</w:t>
      </w:r>
      <w:r w:rsidR="006D239F">
        <w:rPr>
          <w:lang w:val="fr-FR" w:eastAsia="fr-FR"/>
        </w:rPr>
        <w:t xml:space="preserve"> à l’équipe de travail</w:t>
      </w:r>
      <w:r w:rsidR="0024044D">
        <w:rPr>
          <w:lang w:val="fr-FR" w:eastAsia="fr-FR"/>
        </w:rPr>
        <w:t>.</w:t>
      </w:r>
    </w:p>
    <w:p w14:paraId="5AC3EB53" w14:textId="77777777" w:rsidR="003714C8" w:rsidRDefault="003714C8" w:rsidP="005670BD">
      <w:pPr>
        <w:jc w:val="both"/>
        <w:rPr>
          <w:lang w:val="fr-FR" w:eastAsia="fr-FR"/>
        </w:rPr>
      </w:pPr>
    </w:p>
    <w:p w14:paraId="2927BFB2" w14:textId="77777777" w:rsidR="003714C8" w:rsidRPr="003E745F" w:rsidRDefault="003714C8" w:rsidP="005670BD">
      <w:pPr>
        <w:ind w:right="705"/>
        <w:jc w:val="both"/>
        <w:rPr>
          <w:b/>
        </w:rPr>
      </w:pPr>
      <w:r w:rsidRPr="00215B73">
        <w:rPr>
          <w:rFonts w:cstheme="minorHAnsi"/>
          <w:b/>
          <w:bCs/>
        </w:rPr>
        <w:t>Coût</w:t>
      </w:r>
      <w:r w:rsidRPr="003E745F">
        <w:rPr>
          <w:b/>
        </w:rPr>
        <w:t xml:space="preserve"> annuel :</w:t>
      </w:r>
    </w:p>
    <w:p w14:paraId="74F1E2C2" w14:textId="77777777" w:rsidR="00FA1288" w:rsidRPr="00FA1288" w:rsidRDefault="001449A5" w:rsidP="00FA1288">
      <w:pPr>
        <w:numPr>
          <w:ilvl w:val="0"/>
          <w:numId w:val="16"/>
        </w:numPr>
        <w:suppressAutoHyphens/>
        <w:spacing w:after="120"/>
        <w:ind w:right="705"/>
        <w:jc w:val="both"/>
        <w:rPr>
          <w:rFonts w:cstheme="minorHAnsi"/>
        </w:rPr>
      </w:pPr>
      <w:r>
        <w:rPr>
          <w:i/>
          <w:lang w:val="fr-FR" w:eastAsia="fr-FR"/>
        </w:rPr>
        <w:t>&lt;Prix Hebergement</w:t>
      </w:r>
      <w:r w:rsidR="004F2196">
        <w:rPr>
          <w:i/>
          <w:lang w:val="fr-FR" w:eastAsia="fr-FR"/>
        </w:rPr>
        <w:t>/mois</w:t>
      </w:r>
      <w:r>
        <w:rPr>
          <w:i/>
          <w:lang w:val="fr-FR" w:eastAsia="fr-FR"/>
        </w:rPr>
        <w:t>&gt;</w:t>
      </w:r>
    </w:p>
    <w:p w14:paraId="7E95172C" w14:textId="77777777" w:rsidR="003714C8" w:rsidRDefault="003714C8" w:rsidP="008F37F6">
      <w:pPr>
        <w:suppressAutoHyphens/>
        <w:spacing w:after="120"/>
        <w:ind w:left="4969" w:right="705"/>
        <w:jc w:val="both"/>
      </w:pPr>
      <w:r w:rsidRPr="00215B73">
        <w:rPr>
          <w:rFonts w:cstheme="minorHAnsi"/>
        </w:rPr>
        <w:t xml:space="preserve">Coût annuel : </w:t>
      </w:r>
      <w:r w:rsidRPr="00215B73">
        <w:rPr>
          <w:rFonts w:cstheme="minorHAnsi"/>
        </w:rPr>
        <w:tab/>
      </w:r>
      <w:r w:rsidRPr="00215B73">
        <w:rPr>
          <w:rFonts w:cstheme="minorHAnsi"/>
        </w:rPr>
        <w:tab/>
        <w:t xml:space="preserve"> 10’800 CHF</w:t>
      </w:r>
    </w:p>
    <w:p w14:paraId="38A6E600" w14:textId="77777777" w:rsidR="003714C8" w:rsidRDefault="003714C8" w:rsidP="005670BD">
      <w:pPr>
        <w:jc w:val="both"/>
      </w:pPr>
      <w:r>
        <w:br w:type="page"/>
      </w:r>
    </w:p>
    <w:p w14:paraId="75D260F1" w14:textId="77777777" w:rsidR="00E43F75" w:rsidRDefault="00E43F75" w:rsidP="00ED7502">
      <w:pPr>
        <w:pStyle w:val="Titre2"/>
      </w:pPr>
      <w:bookmarkStart w:id="74" w:name="_Toc44274951"/>
      <w:r>
        <w:lastRenderedPageBreak/>
        <w:t>Contacts :</w:t>
      </w:r>
      <w:bookmarkEnd w:id="74"/>
    </w:p>
    <w:p w14:paraId="22DE00AD" w14:textId="77777777" w:rsidR="00E43F75" w:rsidRDefault="00E43F75" w:rsidP="005670BD">
      <w:pPr>
        <w:jc w:val="both"/>
      </w:pPr>
    </w:p>
    <w:p w14:paraId="39CCC1E4" w14:textId="77777777" w:rsidR="00E43F75" w:rsidRDefault="00E43F75" w:rsidP="005670BD">
      <w:pPr>
        <w:jc w:val="both"/>
      </w:pPr>
      <w:r>
        <w:t>Johnny Vaca :</w:t>
      </w:r>
    </w:p>
    <w:p w14:paraId="7F3727E2" w14:textId="77777777" w:rsidR="006E3795" w:rsidRDefault="006E3795" w:rsidP="005670BD">
      <w:pPr>
        <w:jc w:val="both"/>
      </w:pPr>
      <w:r>
        <w:t>ScrumMaster – ProductOwner - Programmeur</w:t>
      </w:r>
    </w:p>
    <w:p w14:paraId="02020410" w14:textId="77777777" w:rsidR="00E43F75" w:rsidRDefault="00E43F75" w:rsidP="005670BD">
      <w:pPr>
        <w:jc w:val="both"/>
      </w:pPr>
      <w:r>
        <w:t>Adresse : Chemin de Renens 13, 1004 Lausanne</w:t>
      </w:r>
    </w:p>
    <w:p w14:paraId="22629023" w14:textId="77777777" w:rsidR="00E43F75" w:rsidRDefault="00E43F75" w:rsidP="005670BD">
      <w:pPr>
        <w:jc w:val="both"/>
      </w:pPr>
      <w:r>
        <w:t>Mail : johnny.vaca-jaramilo@cpnv.ch</w:t>
      </w:r>
    </w:p>
    <w:p w14:paraId="3A405CA5" w14:textId="77777777" w:rsidR="00E43F75" w:rsidRPr="00E43F75" w:rsidRDefault="00E43F75" w:rsidP="005670BD">
      <w:pPr>
        <w:jc w:val="both"/>
      </w:pPr>
      <w:r>
        <w:t>Téléphone : 0763317057</w:t>
      </w:r>
    </w:p>
    <w:p w14:paraId="522EECD3" w14:textId="77777777" w:rsidR="006D0637" w:rsidRDefault="006D0637" w:rsidP="00ED7502">
      <w:pPr>
        <w:pStyle w:val="Titre2"/>
      </w:pPr>
    </w:p>
    <w:p w14:paraId="6D402E0C" w14:textId="77777777" w:rsidR="006D0637" w:rsidRDefault="006D0637" w:rsidP="00ED7502">
      <w:pPr>
        <w:pStyle w:val="Titre2"/>
      </w:pPr>
    </w:p>
    <w:p w14:paraId="52336291" w14:textId="77777777" w:rsidR="00F07008" w:rsidRPr="00296958" w:rsidRDefault="00F07008" w:rsidP="00ED7502">
      <w:pPr>
        <w:pStyle w:val="Titre2"/>
        <w:rPr>
          <w:lang w:val="en-US"/>
        </w:rPr>
      </w:pPr>
      <w:bookmarkStart w:id="75" w:name="_Toc44274952"/>
      <w:r w:rsidRPr="00296958">
        <w:rPr>
          <w:lang w:val="en-US"/>
        </w:rPr>
        <w:t>Signatures :</w:t>
      </w:r>
      <w:bookmarkEnd w:id="75"/>
    </w:p>
    <w:p w14:paraId="18593736" w14:textId="77777777" w:rsidR="00C80473" w:rsidRPr="00296958" w:rsidRDefault="00C80473" w:rsidP="005670BD">
      <w:pPr>
        <w:jc w:val="both"/>
        <w:rPr>
          <w:lang w:val="en-US"/>
        </w:rPr>
      </w:pPr>
    </w:p>
    <w:p w14:paraId="31A7C0A0" w14:textId="77777777" w:rsidR="00F07008" w:rsidRPr="00296958" w:rsidRDefault="006514B7" w:rsidP="005670BD">
      <w:pPr>
        <w:jc w:val="both"/>
        <w:rPr>
          <w:lang w:val="en-US"/>
        </w:rPr>
      </w:pPr>
      <w:r>
        <w:rPr>
          <w:noProof/>
          <w:lang w:eastAsia="fr-CH"/>
        </w:rPr>
        <w:drawing>
          <wp:anchor distT="0" distB="0" distL="114300" distR="114300" simplePos="0" relativeHeight="251666432" behindDoc="0" locked="0" layoutInCell="1" allowOverlap="1" wp14:anchorId="3F0BE1E9" wp14:editId="45E67EA3">
            <wp:simplePos x="0" y="0"/>
            <wp:positionH relativeFrom="column">
              <wp:posOffset>-57150</wp:posOffset>
            </wp:positionH>
            <wp:positionV relativeFrom="paragraph">
              <wp:posOffset>201295</wp:posOffset>
            </wp:positionV>
            <wp:extent cx="1792605" cy="59055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ohnny.PNG"/>
                    <pic:cNvPicPr/>
                  </pic:nvPicPr>
                  <pic:blipFill>
                    <a:blip r:embed="rId18">
                      <a:extLst>
                        <a:ext uri="{28A0092B-C50C-407E-A947-70E740481C1C}">
                          <a14:useLocalDpi xmlns:a14="http://schemas.microsoft.com/office/drawing/2010/main" val="0"/>
                        </a:ext>
                      </a:extLst>
                    </a:blip>
                    <a:stretch>
                      <a:fillRect/>
                    </a:stretch>
                  </pic:blipFill>
                  <pic:spPr>
                    <a:xfrm>
                      <a:off x="0" y="0"/>
                      <a:ext cx="1792605" cy="590550"/>
                    </a:xfrm>
                    <a:prstGeom prst="rect">
                      <a:avLst/>
                    </a:prstGeom>
                  </pic:spPr>
                </pic:pic>
              </a:graphicData>
            </a:graphic>
            <wp14:sizeRelH relativeFrom="margin">
              <wp14:pctWidth>0</wp14:pctWidth>
            </wp14:sizeRelH>
            <wp14:sizeRelV relativeFrom="margin">
              <wp14:pctHeight>0</wp14:pctHeight>
            </wp14:sizeRelV>
          </wp:anchor>
        </w:drawing>
      </w:r>
      <w:r w:rsidR="00C80473">
        <w:rPr>
          <w:noProof/>
          <w:lang w:eastAsia="fr-CH"/>
        </w:rPr>
        <mc:AlternateContent>
          <mc:Choice Requires="wps">
            <w:drawing>
              <wp:anchor distT="0" distB="0" distL="114300" distR="114300" simplePos="0" relativeHeight="251652096" behindDoc="0" locked="0" layoutInCell="1" allowOverlap="1" wp14:anchorId="369508A2" wp14:editId="0E790B64">
                <wp:simplePos x="0" y="0"/>
                <wp:positionH relativeFrom="margin">
                  <wp:align>right</wp:align>
                </wp:positionH>
                <wp:positionV relativeFrom="paragraph">
                  <wp:posOffset>446567</wp:posOffset>
                </wp:positionV>
                <wp:extent cx="1711842" cy="0"/>
                <wp:effectExtent l="0" t="0" r="22225" b="19050"/>
                <wp:wrapNone/>
                <wp:docPr id="14" name="Connecteur droit 14"/>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83BAB0" id="Connecteur droit 14" o:spid="_x0000_s1026" style="position:absolute;z-index:251652096;visibility:visible;mso-wrap-style:square;mso-wrap-distance-left:9pt;mso-wrap-distance-top:0;mso-wrap-distance-right:9pt;mso-wrap-distance-bottom:0;mso-position-horizontal:right;mso-position-horizontal-relative:margin;mso-position-vertical:absolute;mso-position-vertical-relative:text" from="83.6pt,35.15pt" to="218.4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" strokecolor="#5b9bd5 [3204]" strokeweight=".5pt">
                <v:stroke joinstyle="miter"/>
                <w10:wrap anchorx="margin"/>
              </v:line>
            </w:pict>
          </mc:Fallback>
        </mc:AlternateContent>
      </w:r>
      <w:r w:rsidR="00C80473">
        <w:rPr>
          <w:noProof/>
          <w:lang w:eastAsia="fr-CH"/>
        </w:rPr>
        <mc:AlternateContent>
          <mc:Choice Requires="wps">
            <w:drawing>
              <wp:anchor distT="0" distB="0" distL="114300" distR="114300" simplePos="0" relativeHeight="251651072" behindDoc="0" locked="0" layoutInCell="1" allowOverlap="1" wp14:anchorId="54B6BB51" wp14:editId="013CF0EA">
                <wp:simplePos x="0" y="0"/>
                <wp:positionH relativeFrom="margin">
                  <wp:align>left</wp:align>
                </wp:positionH>
                <wp:positionV relativeFrom="paragraph">
                  <wp:posOffset>489098</wp:posOffset>
                </wp:positionV>
                <wp:extent cx="1711842" cy="0"/>
                <wp:effectExtent l="0" t="0" r="22225" b="19050"/>
                <wp:wrapNone/>
                <wp:docPr id="13" name="Connecteur droit 13"/>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C727BF" id="Connecteur droit 13" o:spid="_x0000_s1026" style="position:absolute;z-index:251651072;visibility:visible;mso-wrap-style:square;mso-wrap-distance-left:9pt;mso-wrap-distance-top:0;mso-wrap-distance-right:9pt;mso-wrap-distance-bottom:0;mso-position-horizontal:left;mso-position-horizontal-relative:margin;mso-position-vertical:absolute;mso-position-vertical-relative:text" from="0,38.5pt" to="134.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" strokecolor="#5b9bd5 [3204]" strokeweight=".5pt">
                <v:stroke joinstyle="miter"/>
                <w10:wrap anchorx="margin"/>
              </v:line>
            </w:pict>
          </mc:Fallback>
        </mc:AlternateContent>
      </w:r>
      <w:r w:rsidR="00C80473" w:rsidRPr="00296958">
        <w:rPr>
          <w:lang w:val="en-US"/>
        </w:rPr>
        <w:t>Johnny Vaca :</w:t>
      </w:r>
      <w:r w:rsidR="00C80473" w:rsidRPr="00296958">
        <w:rPr>
          <w:lang w:val="en-US"/>
        </w:rPr>
        <w:tab/>
      </w:r>
      <w:r w:rsidR="00C80473" w:rsidRPr="00296958">
        <w:rPr>
          <w:lang w:val="en-US"/>
        </w:rPr>
        <w:tab/>
      </w:r>
      <w:r w:rsidR="00C80473" w:rsidRPr="00296958">
        <w:rPr>
          <w:lang w:val="en-US"/>
        </w:rPr>
        <w:tab/>
      </w:r>
      <w:r w:rsidR="00C80473" w:rsidRPr="00296958">
        <w:rPr>
          <w:lang w:val="en-US"/>
        </w:rPr>
        <w:tab/>
      </w:r>
      <w:r w:rsidR="00C80473" w:rsidRPr="00296958">
        <w:rPr>
          <w:lang w:val="en-US"/>
        </w:rPr>
        <w:tab/>
      </w:r>
      <w:r w:rsidR="00C80473" w:rsidRPr="00296958">
        <w:rPr>
          <w:lang w:val="en-US"/>
        </w:rPr>
        <w:tab/>
      </w:r>
      <w:r w:rsidR="00C80473" w:rsidRPr="00296958">
        <w:rPr>
          <w:lang w:val="en-US"/>
        </w:rPr>
        <w:tab/>
      </w:r>
      <w:r w:rsidR="00C80473" w:rsidRPr="00296958">
        <w:rPr>
          <w:lang w:val="en-US"/>
        </w:rPr>
        <w:tab/>
        <w:t>Client :</w:t>
      </w:r>
    </w:p>
    <w:p w14:paraId="0B9581D6" w14:textId="77777777" w:rsidR="006514B7" w:rsidRPr="00296958" w:rsidRDefault="006514B7" w:rsidP="005670BD">
      <w:pPr>
        <w:jc w:val="both"/>
        <w:rPr>
          <w:lang w:val="en-US"/>
        </w:rPr>
      </w:pPr>
    </w:p>
    <w:p w14:paraId="01A29BB4" w14:textId="77777777" w:rsidR="006514B7" w:rsidRPr="00296958" w:rsidRDefault="006514B7" w:rsidP="005670BD">
      <w:pPr>
        <w:jc w:val="both"/>
        <w:rPr>
          <w:lang w:val="en-US"/>
        </w:rPr>
      </w:pPr>
    </w:p>
    <w:p w14:paraId="563BFB44" w14:textId="77777777" w:rsidR="00B21DAD" w:rsidRPr="00296958" w:rsidRDefault="00B21DAD" w:rsidP="005670BD">
      <w:pPr>
        <w:jc w:val="both"/>
        <w:rPr>
          <w:lang w:val="en-US"/>
        </w:rPr>
      </w:pPr>
    </w:p>
    <w:p w14:paraId="5623465B" w14:textId="77777777" w:rsidR="00B21DAD" w:rsidRPr="00296958" w:rsidRDefault="006514B7" w:rsidP="005670BD">
      <w:pPr>
        <w:jc w:val="both"/>
        <w:rPr>
          <w:lang w:val="en-US"/>
        </w:rPr>
      </w:pPr>
      <w:r>
        <w:rPr>
          <w:noProof/>
          <w:lang w:eastAsia="fr-CH"/>
        </w:rPr>
        <mc:AlternateContent>
          <mc:Choice Requires="wps">
            <w:drawing>
              <wp:anchor distT="0" distB="0" distL="114300" distR="114300" simplePos="0" relativeHeight="251668480" behindDoc="0" locked="0" layoutInCell="1" allowOverlap="1" wp14:anchorId="19F2F65C" wp14:editId="18E1E77D">
                <wp:simplePos x="0" y="0"/>
                <wp:positionH relativeFrom="margin">
                  <wp:posOffset>4037788</wp:posOffset>
                </wp:positionH>
                <wp:positionV relativeFrom="paragraph">
                  <wp:posOffset>105572</wp:posOffset>
                </wp:positionV>
                <wp:extent cx="1711842" cy="0"/>
                <wp:effectExtent l="0" t="0" r="22225" b="19050"/>
                <wp:wrapNone/>
                <wp:docPr id="15" name="Connecteur droit 15"/>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0F018C" id="Connecteur droit 15" o:spid="_x0000_s1026" style="position:absolute;z-index:251668480;visibility:visible;mso-wrap-style:square;mso-wrap-distance-left:9pt;mso-wrap-distance-top:0;mso-wrap-distance-right:9pt;mso-wrap-distance-bottom:0;mso-position-horizontal:absolute;mso-position-horizontal-relative:margin;mso-position-vertical:absolute;mso-position-vertical-relative:text" from="317.95pt,8.3pt" to="452.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" strokecolor="#5b9bd5 [3204]" strokeweight=".5pt">
                <v:stroke joinstyle="miter"/>
                <w10:wrap anchorx="margin"/>
              </v:line>
            </w:pict>
          </mc:Fallback>
        </mc:AlternateContent>
      </w:r>
      <w:r>
        <w:rPr>
          <w:noProof/>
          <w:lang w:eastAsia="fr-CH"/>
        </w:rPr>
        <mc:AlternateContent>
          <mc:Choice Requires="wps">
            <w:drawing>
              <wp:anchor distT="0" distB="0" distL="114300" distR="114300" simplePos="0" relativeHeight="251667456" behindDoc="0" locked="0" layoutInCell="1" allowOverlap="1" wp14:anchorId="2D7A7101" wp14:editId="4D4DF33D">
                <wp:simplePos x="0" y="0"/>
                <wp:positionH relativeFrom="column">
                  <wp:posOffset>14605</wp:posOffset>
                </wp:positionH>
                <wp:positionV relativeFrom="paragraph">
                  <wp:posOffset>130367</wp:posOffset>
                </wp:positionV>
                <wp:extent cx="1711842" cy="0"/>
                <wp:effectExtent l="0" t="0" r="22225" b="19050"/>
                <wp:wrapNone/>
                <wp:docPr id="31" name="Connecteur droit 31"/>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BB2A3A" id="Connecteur droit 3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15pt,10.25pt" to="135.9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" strokecolor="#5b9bd5 [3204]" strokeweight=".5pt">
                <v:stroke joinstyle="miter"/>
              </v:line>
            </w:pict>
          </mc:Fallback>
        </mc:AlternateContent>
      </w:r>
    </w:p>
    <w:sectPr w:rsidR="00B21DAD" w:rsidRPr="00296958" w:rsidSect="00C84D01">
      <w:pgSz w:w="11906" w:h="16838"/>
      <w:pgMar w:top="1417" w:right="1417" w:bottom="1417" w:left="1417" w:header="708"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A332B" w14:textId="77777777" w:rsidR="00935EF7" w:rsidRDefault="00935EF7" w:rsidP="004B0D2B">
      <w:r>
        <w:separator/>
      </w:r>
    </w:p>
  </w:endnote>
  <w:endnote w:type="continuationSeparator" w:id="0">
    <w:p w14:paraId="6956D1F8" w14:textId="77777777" w:rsidR="00935EF7" w:rsidRDefault="00935EF7" w:rsidP="004B0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Open Sans">
    <w:altName w:val="Segoe UI"/>
    <w:panose1 w:val="020B0606030504020204"/>
    <w:charset w:val="00"/>
    <w:family w:val="swiss"/>
    <w:pitch w:val="variable"/>
    <w:sig w:usb0="E00002EF" w:usb1="4000205B" w:usb2="00000028" w:usb3="00000000" w:csb0="0000019F" w:csb1="00000000"/>
  </w:font>
  <w:font w:name="Open Sans Semibold">
    <w:altName w:val="Segoe UI"/>
    <w:panose1 w:val="020B07060308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4F2FA" w14:textId="01DE662C" w:rsidR="00D779CB" w:rsidRDefault="00D779CB">
    <w:pPr>
      <w:pStyle w:val="Pieddepage"/>
    </w:pPr>
    <w:r>
      <w:fldChar w:fldCharType="begin"/>
    </w:r>
    <w:r>
      <w:instrText xml:space="preserve"> PAGE  \* Arabic  \* MERGEFORMAT </w:instrText>
    </w:r>
    <w:r>
      <w:fldChar w:fldCharType="separate"/>
    </w:r>
    <w:r>
      <w:rPr>
        <w:noProof/>
      </w:rPr>
      <w:t>13</w:t>
    </w:r>
    <w:r>
      <w:fldChar w:fldCharType="end"/>
    </w:r>
    <w:r>
      <w:ptab w:relativeTo="margin" w:alignment="center" w:leader="none"/>
    </w:r>
    <w:r>
      <w:t>ZetaByte</w:t>
    </w:r>
    <w:r>
      <w:ptab w:relativeTo="margin" w:alignment="right" w:leader="none"/>
    </w:r>
    <w:r>
      <w:fldChar w:fldCharType="begin"/>
    </w:r>
    <w:r>
      <w:instrText xml:space="preserve"> TIME \@ "dd.MM.yyyy" </w:instrText>
    </w:r>
    <w:r>
      <w:fldChar w:fldCharType="separate"/>
    </w:r>
    <w:r w:rsidR="003B31B9">
      <w:rPr>
        <w:noProof/>
      </w:rPr>
      <w:t>30.06.2020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E3C44" w14:textId="77777777" w:rsidR="00935EF7" w:rsidRDefault="00935EF7" w:rsidP="004B0D2B">
      <w:r>
        <w:separator/>
      </w:r>
    </w:p>
  </w:footnote>
  <w:footnote w:type="continuationSeparator" w:id="0">
    <w:p w14:paraId="59616C55" w14:textId="77777777" w:rsidR="00935EF7" w:rsidRDefault="00935EF7" w:rsidP="004B0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58DE1" w14:textId="77777777" w:rsidR="00D779CB" w:rsidRDefault="00D779CB" w:rsidP="004B0D2B">
    <w:pPr>
      <w:pStyle w:val="En-tte"/>
    </w:pPr>
    <w:r>
      <w:rPr>
        <w:rFonts w:ascii="Open Sans" w:hAnsi="Open Sans"/>
        <w:i/>
        <w:iCs/>
        <w:noProof/>
        <w:lang w:eastAsia="fr-CH"/>
      </w:rPr>
      <w:drawing>
        <wp:anchor distT="0" distB="0" distL="114300" distR="114300" simplePos="0" relativeHeight="251658240" behindDoc="0" locked="0" layoutInCell="1" allowOverlap="1" wp14:anchorId="7CE83703" wp14:editId="73936E70">
          <wp:simplePos x="0" y="0"/>
          <wp:positionH relativeFrom="column">
            <wp:posOffset>1913890</wp:posOffset>
          </wp:positionH>
          <wp:positionV relativeFrom="paragraph">
            <wp:posOffset>-224147</wp:posOffset>
          </wp:positionV>
          <wp:extent cx="1711960" cy="688340"/>
          <wp:effectExtent l="0" t="0" r="2540" b="0"/>
          <wp:wrapThrough wrapText="bothSides">
            <wp:wrapPolygon edited="0">
              <wp:start x="0" y="0"/>
              <wp:lineTo x="0" y="20923"/>
              <wp:lineTo x="21392" y="20923"/>
              <wp:lineTo x="21392" y="0"/>
              <wp:lineTo x="0" y="0"/>
            </wp:wrapPolygon>
          </wp:wrapThrough>
          <wp:docPr id="2" name="Image 2"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pture2"/>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11960" cy="688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E0A5A4" w14:textId="77777777" w:rsidR="00D779CB" w:rsidRDefault="00D779C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8"/>
    <w:lvl w:ilvl="0">
      <w:start w:val="1"/>
      <w:numFmt w:val="bullet"/>
      <w:lvlText w:val=""/>
      <w:lvlJc w:val="left"/>
      <w:pPr>
        <w:tabs>
          <w:tab w:val="num" w:pos="0"/>
        </w:tabs>
        <w:ind w:left="720" w:hanging="360"/>
      </w:pPr>
      <w:rPr>
        <w:rFonts w:ascii="Symbol" w:hAnsi="Symbol" w:cs="Symbol" w:hint="default"/>
        <w:color w:val="auto"/>
        <w:lang w:val="fr-FR" w:eastAsia="fr-FR"/>
      </w:rPr>
    </w:lvl>
  </w:abstractNum>
  <w:abstractNum w:abstractNumId="1" w15:restartNumberingAfterBreak="0">
    <w:nsid w:val="0B3A5A41"/>
    <w:multiLevelType w:val="hybridMultilevel"/>
    <w:tmpl w:val="52B2E47E"/>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start w:val="1"/>
      <w:numFmt w:val="bullet"/>
      <w:lvlText w:val="o"/>
      <w:lvlJc w:val="left"/>
      <w:pPr>
        <w:ind w:left="4309" w:hanging="360"/>
      </w:pPr>
      <w:rPr>
        <w:rFonts w:ascii="Courier New" w:hAnsi="Courier New" w:cs="Courier New" w:hint="default"/>
      </w:rPr>
    </w:lvl>
    <w:lvl w:ilvl="5" w:tplc="100C0005">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 w15:restartNumberingAfterBreak="0">
    <w:nsid w:val="0E127BFD"/>
    <w:multiLevelType w:val="hybridMultilevel"/>
    <w:tmpl w:val="B3C043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E952850"/>
    <w:multiLevelType w:val="hybridMultilevel"/>
    <w:tmpl w:val="7C5C6DF6"/>
    <w:lvl w:ilvl="0" w:tplc="100C000F">
      <w:start w:val="1"/>
      <w:numFmt w:val="decimal"/>
      <w:lvlText w:val="%1."/>
      <w:lvlJc w:val="left"/>
      <w:pPr>
        <w:ind w:left="720" w:hanging="360"/>
      </w:p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68B0919"/>
    <w:multiLevelType w:val="hybridMultilevel"/>
    <w:tmpl w:val="CB20269E"/>
    <w:lvl w:ilvl="0" w:tplc="1E38C18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6A3EC6"/>
    <w:multiLevelType w:val="hybridMultilevel"/>
    <w:tmpl w:val="ED36B2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8FF14CC"/>
    <w:multiLevelType w:val="hybridMultilevel"/>
    <w:tmpl w:val="064620B2"/>
    <w:lvl w:ilvl="0" w:tplc="34B2E16A">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28F5A6F"/>
    <w:multiLevelType w:val="hybridMultilevel"/>
    <w:tmpl w:val="47C81C76"/>
    <w:lvl w:ilvl="0" w:tplc="100C0001">
      <w:start w:val="1"/>
      <w:numFmt w:val="bullet"/>
      <w:lvlText w:val=""/>
      <w:lvlJc w:val="left"/>
      <w:pPr>
        <w:ind w:left="2421" w:hanging="360"/>
      </w:pPr>
      <w:rPr>
        <w:rFonts w:ascii="Symbol" w:hAnsi="Symbol" w:hint="default"/>
      </w:rPr>
    </w:lvl>
    <w:lvl w:ilvl="1" w:tplc="100C0003" w:tentative="1">
      <w:start w:val="1"/>
      <w:numFmt w:val="bullet"/>
      <w:lvlText w:val="o"/>
      <w:lvlJc w:val="left"/>
      <w:pPr>
        <w:ind w:left="3141" w:hanging="360"/>
      </w:pPr>
      <w:rPr>
        <w:rFonts w:ascii="Courier New" w:hAnsi="Courier New" w:cs="Courier New" w:hint="default"/>
      </w:rPr>
    </w:lvl>
    <w:lvl w:ilvl="2" w:tplc="100C0005" w:tentative="1">
      <w:start w:val="1"/>
      <w:numFmt w:val="bullet"/>
      <w:lvlText w:val=""/>
      <w:lvlJc w:val="left"/>
      <w:pPr>
        <w:ind w:left="3861" w:hanging="360"/>
      </w:pPr>
      <w:rPr>
        <w:rFonts w:ascii="Wingdings" w:hAnsi="Wingdings" w:hint="default"/>
      </w:rPr>
    </w:lvl>
    <w:lvl w:ilvl="3" w:tplc="100C0001" w:tentative="1">
      <w:start w:val="1"/>
      <w:numFmt w:val="bullet"/>
      <w:lvlText w:val=""/>
      <w:lvlJc w:val="left"/>
      <w:pPr>
        <w:ind w:left="4581" w:hanging="360"/>
      </w:pPr>
      <w:rPr>
        <w:rFonts w:ascii="Symbol" w:hAnsi="Symbol" w:hint="default"/>
      </w:rPr>
    </w:lvl>
    <w:lvl w:ilvl="4" w:tplc="100C0003" w:tentative="1">
      <w:start w:val="1"/>
      <w:numFmt w:val="bullet"/>
      <w:lvlText w:val="o"/>
      <w:lvlJc w:val="left"/>
      <w:pPr>
        <w:ind w:left="5301" w:hanging="360"/>
      </w:pPr>
      <w:rPr>
        <w:rFonts w:ascii="Courier New" w:hAnsi="Courier New" w:cs="Courier New" w:hint="default"/>
      </w:rPr>
    </w:lvl>
    <w:lvl w:ilvl="5" w:tplc="100C0005" w:tentative="1">
      <w:start w:val="1"/>
      <w:numFmt w:val="bullet"/>
      <w:lvlText w:val=""/>
      <w:lvlJc w:val="left"/>
      <w:pPr>
        <w:ind w:left="6021" w:hanging="360"/>
      </w:pPr>
      <w:rPr>
        <w:rFonts w:ascii="Wingdings" w:hAnsi="Wingdings" w:hint="default"/>
      </w:rPr>
    </w:lvl>
    <w:lvl w:ilvl="6" w:tplc="100C0001" w:tentative="1">
      <w:start w:val="1"/>
      <w:numFmt w:val="bullet"/>
      <w:lvlText w:val=""/>
      <w:lvlJc w:val="left"/>
      <w:pPr>
        <w:ind w:left="6741" w:hanging="360"/>
      </w:pPr>
      <w:rPr>
        <w:rFonts w:ascii="Symbol" w:hAnsi="Symbol" w:hint="default"/>
      </w:rPr>
    </w:lvl>
    <w:lvl w:ilvl="7" w:tplc="100C0003" w:tentative="1">
      <w:start w:val="1"/>
      <w:numFmt w:val="bullet"/>
      <w:lvlText w:val="o"/>
      <w:lvlJc w:val="left"/>
      <w:pPr>
        <w:ind w:left="7461" w:hanging="360"/>
      </w:pPr>
      <w:rPr>
        <w:rFonts w:ascii="Courier New" w:hAnsi="Courier New" w:cs="Courier New" w:hint="default"/>
      </w:rPr>
    </w:lvl>
    <w:lvl w:ilvl="8" w:tplc="100C0005" w:tentative="1">
      <w:start w:val="1"/>
      <w:numFmt w:val="bullet"/>
      <w:lvlText w:val=""/>
      <w:lvlJc w:val="left"/>
      <w:pPr>
        <w:ind w:left="8181" w:hanging="360"/>
      </w:pPr>
      <w:rPr>
        <w:rFonts w:ascii="Wingdings" w:hAnsi="Wingdings" w:hint="default"/>
      </w:rPr>
    </w:lvl>
  </w:abstractNum>
  <w:abstractNum w:abstractNumId="8" w15:restartNumberingAfterBreak="0">
    <w:nsid w:val="42A21067"/>
    <w:multiLevelType w:val="hybridMultilevel"/>
    <w:tmpl w:val="6A804F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F471BF7"/>
    <w:multiLevelType w:val="hybridMultilevel"/>
    <w:tmpl w:val="FE129C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BCE2FEA"/>
    <w:multiLevelType w:val="hybridMultilevel"/>
    <w:tmpl w:val="DD96536C"/>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1" w15:restartNumberingAfterBreak="0">
    <w:nsid w:val="64090558"/>
    <w:multiLevelType w:val="hybridMultilevel"/>
    <w:tmpl w:val="4828A9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76569B9"/>
    <w:multiLevelType w:val="hybridMultilevel"/>
    <w:tmpl w:val="78C00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9D60AC2"/>
    <w:multiLevelType w:val="hybridMultilevel"/>
    <w:tmpl w:val="BF6C373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4" w15:restartNumberingAfterBreak="0">
    <w:nsid w:val="6F3937B9"/>
    <w:multiLevelType w:val="hybridMultilevel"/>
    <w:tmpl w:val="0B9486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FAC57A4"/>
    <w:multiLevelType w:val="hybridMultilevel"/>
    <w:tmpl w:val="DBD060BE"/>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16" w15:restartNumberingAfterBreak="0">
    <w:nsid w:val="79C713FC"/>
    <w:multiLevelType w:val="hybridMultilevel"/>
    <w:tmpl w:val="DF9C0E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1"/>
  </w:num>
  <w:num w:numId="4">
    <w:abstractNumId w:val="8"/>
  </w:num>
  <w:num w:numId="5">
    <w:abstractNumId w:val="13"/>
  </w:num>
  <w:num w:numId="6">
    <w:abstractNumId w:val="15"/>
  </w:num>
  <w:num w:numId="7">
    <w:abstractNumId w:val="10"/>
  </w:num>
  <w:num w:numId="8">
    <w:abstractNumId w:val="16"/>
  </w:num>
  <w:num w:numId="9">
    <w:abstractNumId w:val="14"/>
  </w:num>
  <w:num w:numId="10">
    <w:abstractNumId w:val="5"/>
  </w:num>
  <w:num w:numId="11">
    <w:abstractNumId w:val="3"/>
  </w:num>
  <w:num w:numId="12">
    <w:abstractNumId w:val="7"/>
  </w:num>
  <w:num w:numId="13">
    <w:abstractNumId w:val="12"/>
  </w:num>
  <w:num w:numId="14">
    <w:abstractNumId w:val="6"/>
  </w:num>
  <w:num w:numId="15">
    <w:abstractNumId w:val="0"/>
  </w:num>
  <w:num w:numId="16">
    <w:abstractNumId w:val="1"/>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muel Roland">
    <w15:presenceInfo w15:providerId="Windows Live" w15:userId="71693b22abc9e0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9FA"/>
    <w:rsid w:val="00001531"/>
    <w:rsid w:val="00001E21"/>
    <w:rsid w:val="0000503C"/>
    <w:rsid w:val="00026A5A"/>
    <w:rsid w:val="00036CD0"/>
    <w:rsid w:val="000406D9"/>
    <w:rsid w:val="000650CA"/>
    <w:rsid w:val="000744AC"/>
    <w:rsid w:val="0008696D"/>
    <w:rsid w:val="00086D0D"/>
    <w:rsid w:val="000A36E9"/>
    <w:rsid w:val="000B3534"/>
    <w:rsid w:val="000B7E40"/>
    <w:rsid w:val="000C6E53"/>
    <w:rsid w:val="000D11F7"/>
    <w:rsid w:val="000D1932"/>
    <w:rsid w:val="000E2E5C"/>
    <w:rsid w:val="00102A64"/>
    <w:rsid w:val="0010665B"/>
    <w:rsid w:val="0010674E"/>
    <w:rsid w:val="001152C9"/>
    <w:rsid w:val="001174E2"/>
    <w:rsid w:val="00122727"/>
    <w:rsid w:val="0012378A"/>
    <w:rsid w:val="00125EAE"/>
    <w:rsid w:val="00127F53"/>
    <w:rsid w:val="00130863"/>
    <w:rsid w:val="001309FB"/>
    <w:rsid w:val="00136581"/>
    <w:rsid w:val="001449A5"/>
    <w:rsid w:val="001521CF"/>
    <w:rsid w:val="00154770"/>
    <w:rsid w:val="00174B8B"/>
    <w:rsid w:val="00195D8A"/>
    <w:rsid w:val="001A3580"/>
    <w:rsid w:val="001A4F2C"/>
    <w:rsid w:val="001A6E1F"/>
    <w:rsid w:val="001B4CA5"/>
    <w:rsid w:val="001B6D06"/>
    <w:rsid w:val="001C185E"/>
    <w:rsid w:val="001C57D3"/>
    <w:rsid w:val="001D0FC7"/>
    <w:rsid w:val="001D6DF7"/>
    <w:rsid w:val="001E37EF"/>
    <w:rsid w:val="001F32EC"/>
    <w:rsid w:val="001F64F8"/>
    <w:rsid w:val="0020096E"/>
    <w:rsid w:val="002069F9"/>
    <w:rsid w:val="00226A5D"/>
    <w:rsid w:val="0023234C"/>
    <w:rsid w:val="002400BA"/>
    <w:rsid w:val="0024044D"/>
    <w:rsid w:val="00243C44"/>
    <w:rsid w:val="0025375F"/>
    <w:rsid w:val="002608E8"/>
    <w:rsid w:val="00263F60"/>
    <w:rsid w:val="00272312"/>
    <w:rsid w:val="00274A3C"/>
    <w:rsid w:val="00281BC7"/>
    <w:rsid w:val="0029589D"/>
    <w:rsid w:val="00296958"/>
    <w:rsid w:val="00296E17"/>
    <w:rsid w:val="002A2614"/>
    <w:rsid w:val="002B3E40"/>
    <w:rsid w:val="002C1535"/>
    <w:rsid w:val="002C1822"/>
    <w:rsid w:val="002C5E81"/>
    <w:rsid w:val="002D19EE"/>
    <w:rsid w:val="002E131B"/>
    <w:rsid w:val="002E6B23"/>
    <w:rsid w:val="002E747E"/>
    <w:rsid w:val="002F3693"/>
    <w:rsid w:val="002F6534"/>
    <w:rsid w:val="00303956"/>
    <w:rsid w:val="00305512"/>
    <w:rsid w:val="0031268E"/>
    <w:rsid w:val="003214BA"/>
    <w:rsid w:val="00327E6F"/>
    <w:rsid w:val="00330F40"/>
    <w:rsid w:val="00344608"/>
    <w:rsid w:val="00347145"/>
    <w:rsid w:val="003578D5"/>
    <w:rsid w:val="00360973"/>
    <w:rsid w:val="003714C8"/>
    <w:rsid w:val="00381C85"/>
    <w:rsid w:val="00387697"/>
    <w:rsid w:val="003970EB"/>
    <w:rsid w:val="003A36CF"/>
    <w:rsid w:val="003A7C84"/>
    <w:rsid w:val="003B1AF6"/>
    <w:rsid w:val="003B31B9"/>
    <w:rsid w:val="003B6F89"/>
    <w:rsid w:val="003E620D"/>
    <w:rsid w:val="003E6393"/>
    <w:rsid w:val="003F3A09"/>
    <w:rsid w:val="00400123"/>
    <w:rsid w:val="004029BB"/>
    <w:rsid w:val="00406D1D"/>
    <w:rsid w:val="00411837"/>
    <w:rsid w:val="00416697"/>
    <w:rsid w:val="00422BC0"/>
    <w:rsid w:val="00427713"/>
    <w:rsid w:val="00431876"/>
    <w:rsid w:val="00431B3D"/>
    <w:rsid w:val="00433589"/>
    <w:rsid w:val="00433F30"/>
    <w:rsid w:val="00437019"/>
    <w:rsid w:val="004453F6"/>
    <w:rsid w:val="00451376"/>
    <w:rsid w:val="00451672"/>
    <w:rsid w:val="00452A37"/>
    <w:rsid w:val="0046098F"/>
    <w:rsid w:val="004658E9"/>
    <w:rsid w:val="00476790"/>
    <w:rsid w:val="00483714"/>
    <w:rsid w:val="004904EB"/>
    <w:rsid w:val="00494BDE"/>
    <w:rsid w:val="004B035D"/>
    <w:rsid w:val="004B0D2B"/>
    <w:rsid w:val="004C3E24"/>
    <w:rsid w:val="004C4A21"/>
    <w:rsid w:val="004C577F"/>
    <w:rsid w:val="004C5FA6"/>
    <w:rsid w:val="004D2709"/>
    <w:rsid w:val="004D4848"/>
    <w:rsid w:val="004E233F"/>
    <w:rsid w:val="004E4393"/>
    <w:rsid w:val="004F2196"/>
    <w:rsid w:val="005066ED"/>
    <w:rsid w:val="00514D10"/>
    <w:rsid w:val="00520303"/>
    <w:rsid w:val="005300CC"/>
    <w:rsid w:val="00536E62"/>
    <w:rsid w:val="00537C33"/>
    <w:rsid w:val="00561479"/>
    <w:rsid w:val="005670BD"/>
    <w:rsid w:val="00567617"/>
    <w:rsid w:val="00575134"/>
    <w:rsid w:val="005769D4"/>
    <w:rsid w:val="0058468E"/>
    <w:rsid w:val="00584FDD"/>
    <w:rsid w:val="00591CA8"/>
    <w:rsid w:val="00595E34"/>
    <w:rsid w:val="005B20EB"/>
    <w:rsid w:val="005C6C4F"/>
    <w:rsid w:val="005C70D6"/>
    <w:rsid w:val="005D3BDC"/>
    <w:rsid w:val="0061167E"/>
    <w:rsid w:val="0061445F"/>
    <w:rsid w:val="0062224E"/>
    <w:rsid w:val="006233F9"/>
    <w:rsid w:val="00637ECB"/>
    <w:rsid w:val="006514B7"/>
    <w:rsid w:val="006614AA"/>
    <w:rsid w:val="006668B9"/>
    <w:rsid w:val="00690346"/>
    <w:rsid w:val="00691C9D"/>
    <w:rsid w:val="006B0A3B"/>
    <w:rsid w:val="006B22AC"/>
    <w:rsid w:val="006B678E"/>
    <w:rsid w:val="006C6F64"/>
    <w:rsid w:val="006D0637"/>
    <w:rsid w:val="006D239F"/>
    <w:rsid w:val="006E32A3"/>
    <w:rsid w:val="006E3795"/>
    <w:rsid w:val="006E62E2"/>
    <w:rsid w:val="006F1C1E"/>
    <w:rsid w:val="006F5AC7"/>
    <w:rsid w:val="00702A9B"/>
    <w:rsid w:val="0070656F"/>
    <w:rsid w:val="007275DC"/>
    <w:rsid w:val="00727929"/>
    <w:rsid w:val="00737BF5"/>
    <w:rsid w:val="007404D2"/>
    <w:rsid w:val="00741017"/>
    <w:rsid w:val="00746B58"/>
    <w:rsid w:val="00765607"/>
    <w:rsid w:val="00771522"/>
    <w:rsid w:val="007B214B"/>
    <w:rsid w:val="007B66FC"/>
    <w:rsid w:val="007B74B5"/>
    <w:rsid w:val="007E0456"/>
    <w:rsid w:val="007E7306"/>
    <w:rsid w:val="007F08DC"/>
    <w:rsid w:val="007F2CE9"/>
    <w:rsid w:val="007F4238"/>
    <w:rsid w:val="007F57CE"/>
    <w:rsid w:val="007F5EE6"/>
    <w:rsid w:val="00801827"/>
    <w:rsid w:val="00804A9F"/>
    <w:rsid w:val="0081327F"/>
    <w:rsid w:val="008524EE"/>
    <w:rsid w:val="008538B1"/>
    <w:rsid w:val="00855483"/>
    <w:rsid w:val="00862873"/>
    <w:rsid w:val="008725A4"/>
    <w:rsid w:val="00873D10"/>
    <w:rsid w:val="00875868"/>
    <w:rsid w:val="00877F64"/>
    <w:rsid w:val="00880C5E"/>
    <w:rsid w:val="008879CC"/>
    <w:rsid w:val="008914FA"/>
    <w:rsid w:val="008950D6"/>
    <w:rsid w:val="008A12C9"/>
    <w:rsid w:val="008A2236"/>
    <w:rsid w:val="008B1D59"/>
    <w:rsid w:val="008B6AC3"/>
    <w:rsid w:val="008C109F"/>
    <w:rsid w:val="008C14C7"/>
    <w:rsid w:val="008D4EF6"/>
    <w:rsid w:val="008D507F"/>
    <w:rsid w:val="008F2A4A"/>
    <w:rsid w:val="008F2E46"/>
    <w:rsid w:val="008F37F6"/>
    <w:rsid w:val="008F5602"/>
    <w:rsid w:val="0090168A"/>
    <w:rsid w:val="009168D0"/>
    <w:rsid w:val="0092174E"/>
    <w:rsid w:val="00927559"/>
    <w:rsid w:val="00927685"/>
    <w:rsid w:val="00935EF7"/>
    <w:rsid w:val="009368A9"/>
    <w:rsid w:val="00936E6B"/>
    <w:rsid w:val="00940E97"/>
    <w:rsid w:val="0096143A"/>
    <w:rsid w:val="00964393"/>
    <w:rsid w:val="00972FED"/>
    <w:rsid w:val="009751D9"/>
    <w:rsid w:val="00976A8E"/>
    <w:rsid w:val="00977089"/>
    <w:rsid w:val="00986472"/>
    <w:rsid w:val="00987083"/>
    <w:rsid w:val="0099145C"/>
    <w:rsid w:val="009A15BD"/>
    <w:rsid w:val="009A58E7"/>
    <w:rsid w:val="009C1416"/>
    <w:rsid w:val="009C7DA2"/>
    <w:rsid w:val="009E1D3A"/>
    <w:rsid w:val="009F7B8D"/>
    <w:rsid w:val="00A05E06"/>
    <w:rsid w:val="00A15684"/>
    <w:rsid w:val="00A17789"/>
    <w:rsid w:val="00A22E27"/>
    <w:rsid w:val="00A33659"/>
    <w:rsid w:val="00A35384"/>
    <w:rsid w:val="00A464CB"/>
    <w:rsid w:val="00A517DD"/>
    <w:rsid w:val="00A564CA"/>
    <w:rsid w:val="00A713E6"/>
    <w:rsid w:val="00A73280"/>
    <w:rsid w:val="00A76F31"/>
    <w:rsid w:val="00A80EF8"/>
    <w:rsid w:val="00A81646"/>
    <w:rsid w:val="00A84104"/>
    <w:rsid w:val="00A879AD"/>
    <w:rsid w:val="00A87FC8"/>
    <w:rsid w:val="00A913E6"/>
    <w:rsid w:val="00AB4773"/>
    <w:rsid w:val="00AB606F"/>
    <w:rsid w:val="00AB6086"/>
    <w:rsid w:val="00AB662A"/>
    <w:rsid w:val="00AC0760"/>
    <w:rsid w:val="00AC0E67"/>
    <w:rsid w:val="00AC4721"/>
    <w:rsid w:val="00AD7B82"/>
    <w:rsid w:val="00AE432D"/>
    <w:rsid w:val="00AE62BD"/>
    <w:rsid w:val="00B007D1"/>
    <w:rsid w:val="00B0258E"/>
    <w:rsid w:val="00B02B3D"/>
    <w:rsid w:val="00B06A9B"/>
    <w:rsid w:val="00B11FA2"/>
    <w:rsid w:val="00B12149"/>
    <w:rsid w:val="00B21DAD"/>
    <w:rsid w:val="00B24444"/>
    <w:rsid w:val="00B4003D"/>
    <w:rsid w:val="00B534AE"/>
    <w:rsid w:val="00B8103C"/>
    <w:rsid w:val="00B82652"/>
    <w:rsid w:val="00B86432"/>
    <w:rsid w:val="00B97185"/>
    <w:rsid w:val="00BA19AC"/>
    <w:rsid w:val="00BD4D02"/>
    <w:rsid w:val="00BD6D9E"/>
    <w:rsid w:val="00BE702F"/>
    <w:rsid w:val="00C0290A"/>
    <w:rsid w:val="00C135C9"/>
    <w:rsid w:val="00C200C5"/>
    <w:rsid w:val="00C2302C"/>
    <w:rsid w:val="00C25E67"/>
    <w:rsid w:val="00C274E7"/>
    <w:rsid w:val="00C32E0A"/>
    <w:rsid w:val="00C35DE3"/>
    <w:rsid w:val="00C40345"/>
    <w:rsid w:val="00C42B77"/>
    <w:rsid w:val="00C45912"/>
    <w:rsid w:val="00C50D28"/>
    <w:rsid w:val="00C512F7"/>
    <w:rsid w:val="00C552DB"/>
    <w:rsid w:val="00C80473"/>
    <w:rsid w:val="00C84D01"/>
    <w:rsid w:val="00C958B9"/>
    <w:rsid w:val="00CC4F5B"/>
    <w:rsid w:val="00CD109B"/>
    <w:rsid w:val="00CD151A"/>
    <w:rsid w:val="00CD21FA"/>
    <w:rsid w:val="00CD3F80"/>
    <w:rsid w:val="00CD5600"/>
    <w:rsid w:val="00CD6CBE"/>
    <w:rsid w:val="00CE08BC"/>
    <w:rsid w:val="00D04721"/>
    <w:rsid w:val="00D04C0B"/>
    <w:rsid w:val="00D1068E"/>
    <w:rsid w:val="00D140D5"/>
    <w:rsid w:val="00D239FA"/>
    <w:rsid w:val="00D34956"/>
    <w:rsid w:val="00D36294"/>
    <w:rsid w:val="00D42BF1"/>
    <w:rsid w:val="00D464B5"/>
    <w:rsid w:val="00D7046F"/>
    <w:rsid w:val="00D70A3B"/>
    <w:rsid w:val="00D779CB"/>
    <w:rsid w:val="00D77D2B"/>
    <w:rsid w:val="00D9114D"/>
    <w:rsid w:val="00D96894"/>
    <w:rsid w:val="00D96B89"/>
    <w:rsid w:val="00DA1640"/>
    <w:rsid w:val="00DA2C6C"/>
    <w:rsid w:val="00DB4543"/>
    <w:rsid w:val="00DC4717"/>
    <w:rsid w:val="00DC5FE1"/>
    <w:rsid w:val="00DD2BB7"/>
    <w:rsid w:val="00DD4421"/>
    <w:rsid w:val="00E179E7"/>
    <w:rsid w:val="00E22BCC"/>
    <w:rsid w:val="00E24DBD"/>
    <w:rsid w:val="00E346B1"/>
    <w:rsid w:val="00E409BE"/>
    <w:rsid w:val="00E43F75"/>
    <w:rsid w:val="00E528DF"/>
    <w:rsid w:val="00E52F75"/>
    <w:rsid w:val="00E566C7"/>
    <w:rsid w:val="00E606C3"/>
    <w:rsid w:val="00E652E1"/>
    <w:rsid w:val="00E66BF1"/>
    <w:rsid w:val="00E724FE"/>
    <w:rsid w:val="00E758D2"/>
    <w:rsid w:val="00E75C5A"/>
    <w:rsid w:val="00E80D8B"/>
    <w:rsid w:val="00E86224"/>
    <w:rsid w:val="00E96F16"/>
    <w:rsid w:val="00EA38DB"/>
    <w:rsid w:val="00EA4AAB"/>
    <w:rsid w:val="00EA4FEA"/>
    <w:rsid w:val="00EA6E84"/>
    <w:rsid w:val="00EC4677"/>
    <w:rsid w:val="00ED7502"/>
    <w:rsid w:val="00ED77ED"/>
    <w:rsid w:val="00F07008"/>
    <w:rsid w:val="00F153FD"/>
    <w:rsid w:val="00F17E22"/>
    <w:rsid w:val="00F20BA7"/>
    <w:rsid w:val="00F3031E"/>
    <w:rsid w:val="00F31B0D"/>
    <w:rsid w:val="00F33DAD"/>
    <w:rsid w:val="00F42B2F"/>
    <w:rsid w:val="00F44E1B"/>
    <w:rsid w:val="00F464F3"/>
    <w:rsid w:val="00F60372"/>
    <w:rsid w:val="00F66FCA"/>
    <w:rsid w:val="00F76C86"/>
    <w:rsid w:val="00F80A2C"/>
    <w:rsid w:val="00F8124A"/>
    <w:rsid w:val="00F84B0D"/>
    <w:rsid w:val="00F93076"/>
    <w:rsid w:val="00FA1288"/>
    <w:rsid w:val="00FB5BDA"/>
    <w:rsid w:val="00FC1668"/>
    <w:rsid w:val="00FC4B58"/>
    <w:rsid w:val="00FD45CA"/>
    <w:rsid w:val="00FE68DD"/>
    <w:rsid w:val="00FF016E"/>
    <w:rsid w:val="00FF67D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0DC34"/>
  <w15:chartTrackingRefBased/>
  <w15:docId w15:val="{E6A9CEC4-CE30-481B-83F7-6C53365F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D2B"/>
    <w:pPr>
      <w:spacing w:after="0" w:line="240" w:lineRule="auto"/>
    </w:pPr>
  </w:style>
  <w:style w:type="paragraph" w:styleId="Titre1">
    <w:name w:val="heading 1"/>
    <w:basedOn w:val="Normal"/>
    <w:next w:val="Normal"/>
    <w:link w:val="Titre1Car"/>
    <w:uiPriority w:val="9"/>
    <w:qFormat/>
    <w:rsid w:val="00ED7502"/>
    <w:pPr>
      <w:keepNext/>
      <w:keepLines/>
      <w:shd w:val="clear" w:color="auto" w:fill="AEAAAA" w:themeFill="background2" w:themeFillShade="BF"/>
      <w:spacing w:before="240" w:line="259" w:lineRule="auto"/>
      <w:outlineLvl w:val="0"/>
    </w:pPr>
    <w:rPr>
      <w:rFonts w:ascii="Open Sans" w:eastAsiaTheme="majorEastAsia" w:hAnsi="Open Sans" w:cs="Open Sans"/>
      <w:color w:val="2E74B5" w:themeColor="accent1" w:themeShade="BF"/>
      <w:sz w:val="32"/>
      <w:szCs w:val="32"/>
      <w:lang w:val="fr-FR" w:eastAsia="fr-CH"/>
    </w:rPr>
  </w:style>
  <w:style w:type="paragraph" w:styleId="Titre2">
    <w:name w:val="heading 2"/>
    <w:basedOn w:val="Normal"/>
    <w:next w:val="Normal"/>
    <w:link w:val="Titre2Car"/>
    <w:uiPriority w:val="9"/>
    <w:unhideWhenUsed/>
    <w:qFormat/>
    <w:rsid w:val="00ED7502"/>
    <w:pPr>
      <w:keepNext/>
      <w:keepLines/>
      <w:spacing w:before="40"/>
      <w:jc w:val="both"/>
      <w:outlineLvl w:val="1"/>
    </w:pPr>
    <w:rPr>
      <w:rFonts w:asciiTheme="majorHAnsi" w:eastAsiaTheme="majorEastAsia" w:hAnsiTheme="majorHAnsi" w:cstheme="majorBidi"/>
      <w:color w:val="2E74B5" w:themeColor="accent1" w:themeShade="BF"/>
      <w:sz w:val="26"/>
      <w:szCs w:val="26"/>
      <w:u w:val="single"/>
    </w:rPr>
  </w:style>
  <w:style w:type="paragraph" w:styleId="Titre3">
    <w:name w:val="heading 3"/>
    <w:basedOn w:val="Normal"/>
    <w:next w:val="Normal"/>
    <w:link w:val="Titre3Car"/>
    <w:uiPriority w:val="9"/>
    <w:unhideWhenUsed/>
    <w:qFormat/>
    <w:rsid w:val="00A05E06"/>
    <w:pPr>
      <w:keepNext/>
      <w:keepLines/>
      <w:spacing w:before="40"/>
      <w:outlineLvl w:val="2"/>
    </w:pPr>
    <w:rPr>
      <w:rFonts w:asciiTheme="majorHAnsi" w:eastAsiaTheme="majorEastAsia" w:hAnsiTheme="majorHAnsi" w:cstheme="majorBidi"/>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B0D2B"/>
    <w:rPr>
      <w:color w:val="0563C1" w:themeColor="hyperlink"/>
      <w:u w:val="single"/>
    </w:rPr>
  </w:style>
  <w:style w:type="paragraph" w:styleId="En-tte">
    <w:name w:val="header"/>
    <w:basedOn w:val="Normal"/>
    <w:link w:val="En-tteCar"/>
    <w:uiPriority w:val="99"/>
    <w:unhideWhenUsed/>
    <w:rsid w:val="004B0D2B"/>
    <w:pPr>
      <w:tabs>
        <w:tab w:val="center" w:pos="4536"/>
        <w:tab w:val="right" w:pos="9072"/>
      </w:tabs>
    </w:pPr>
  </w:style>
  <w:style w:type="character" w:customStyle="1" w:styleId="En-tteCar">
    <w:name w:val="En-tête Car"/>
    <w:basedOn w:val="Policepardfaut"/>
    <w:link w:val="En-tte"/>
    <w:uiPriority w:val="99"/>
    <w:rsid w:val="004B0D2B"/>
  </w:style>
  <w:style w:type="paragraph" w:styleId="Pieddepage">
    <w:name w:val="footer"/>
    <w:basedOn w:val="Normal"/>
    <w:link w:val="PieddepageCar"/>
    <w:uiPriority w:val="99"/>
    <w:unhideWhenUsed/>
    <w:rsid w:val="004B0D2B"/>
    <w:pPr>
      <w:tabs>
        <w:tab w:val="center" w:pos="4536"/>
        <w:tab w:val="right" w:pos="9072"/>
      </w:tabs>
    </w:pPr>
  </w:style>
  <w:style w:type="character" w:customStyle="1" w:styleId="PieddepageCar">
    <w:name w:val="Pied de page Car"/>
    <w:basedOn w:val="Policepardfaut"/>
    <w:link w:val="Pieddepage"/>
    <w:uiPriority w:val="99"/>
    <w:rsid w:val="004B0D2B"/>
  </w:style>
  <w:style w:type="paragraph" w:styleId="Titre">
    <w:name w:val="Title"/>
    <w:basedOn w:val="Normal"/>
    <w:next w:val="Normal"/>
    <w:link w:val="TitreCar"/>
    <w:uiPriority w:val="10"/>
    <w:qFormat/>
    <w:rsid w:val="004B0D2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0D2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0D2B"/>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B0D2B"/>
    <w:rPr>
      <w:rFonts w:eastAsiaTheme="minorEastAsia"/>
      <w:color w:val="5A5A5A" w:themeColor="text1" w:themeTint="A5"/>
      <w:spacing w:val="15"/>
    </w:rPr>
  </w:style>
  <w:style w:type="paragraph" w:styleId="Paragraphedeliste">
    <w:name w:val="List Paragraph"/>
    <w:basedOn w:val="Normal"/>
    <w:uiPriority w:val="34"/>
    <w:qFormat/>
    <w:rsid w:val="004B0D2B"/>
    <w:pPr>
      <w:ind w:left="720"/>
      <w:contextualSpacing/>
    </w:pPr>
  </w:style>
  <w:style w:type="character" w:customStyle="1" w:styleId="Titre1Car">
    <w:name w:val="Titre 1 Car"/>
    <w:basedOn w:val="Policepardfaut"/>
    <w:link w:val="Titre1"/>
    <w:uiPriority w:val="9"/>
    <w:rsid w:val="00ED7502"/>
    <w:rPr>
      <w:rFonts w:ascii="Open Sans" w:eastAsiaTheme="majorEastAsia" w:hAnsi="Open Sans" w:cs="Open Sans"/>
      <w:color w:val="2E74B5" w:themeColor="accent1" w:themeShade="BF"/>
      <w:sz w:val="32"/>
      <w:szCs w:val="32"/>
      <w:shd w:val="clear" w:color="auto" w:fill="AEAAAA" w:themeFill="background2" w:themeFillShade="BF"/>
      <w:lang w:val="fr-FR" w:eastAsia="fr-CH"/>
    </w:rPr>
  </w:style>
  <w:style w:type="character" w:customStyle="1" w:styleId="Titre2Car">
    <w:name w:val="Titre 2 Car"/>
    <w:basedOn w:val="Policepardfaut"/>
    <w:link w:val="Titre2"/>
    <w:uiPriority w:val="9"/>
    <w:rsid w:val="00ED7502"/>
    <w:rPr>
      <w:rFonts w:asciiTheme="majorHAnsi" w:eastAsiaTheme="majorEastAsia" w:hAnsiTheme="majorHAnsi" w:cstheme="majorBidi"/>
      <w:color w:val="2E74B5" w:themeColor="accent1" w:themeShade="BF"/>
      <w:sz w:val="26"/>
      <w:szCs w:val="26"/>
      <w:u w:val="single"/>
    </w:rPr>
  </w:style>
  <w:style w:type="paragraph" w:customStyle="1" w:styleId="Default">
    <w:name w:val="Default"/>
    <w:rsid w:val="009F7B8D"/>
    <w:pPr>
      <w:autoSpaceDE w:val="0"/>
      <w:autoSpaceDN w:val="0"/>
      <w:adjustRightInd w:val="0"/>
      <w:spacing w:after="0" w:line="240" w:lineRule="auto"/>
    </w:pPr>
    <w:rPr>
      <w:rFonts w:ascii="Open Sans" w:hAnsi="Open Sans" w:cs="Open Sans"/>
      <w:color w:val="000000"/>
      <w:sz w:val="24"/>
      <w:szCs w:val="24"/>
    </w:rPr>
  </w:style>
  <w:style w:type="character" w:customStyle="1" w:styleId="Titre3Car">
    <w:name w:val="Titre 3 Car"/>
    <w:basedOn w:val="Policepardfaut"/>
    <w:link w:val="Titre3"/>
    <w:uiPriority w:val="9"/>
    <w:rsid w:val="00A05E06"/>
    <w:rPr>
      <w:rFonts w:asciiTheme="majorHAnsi" w:eastAsiaTheme="majorEastAsia" w:hAnsiTheme="majorHAnsi" w:cstheme="majorBidi"/>
      <w:color w:val="000000" w:themeColor="text1"/>
      <w:sz w:val="24"/>
      <w:szCs w:val="24"/>
    </w:rPr>
  </w:style>
  <w:style w:type="paragraph" w:styleId="En-ttedetabledesmatires">
    <w:name w:val="TOC Heading"/>
    <w:basedOn w:val="Titre1"/>
    <w:next w:val="Normal"/>
    <w:uiPriority w:val="39"/>
    <w:unhideWhenUsed/>
    <w:qFormat/>
    <w:rsid w:val="00A05E06"/>
    <w:pPr>
      <w:outlineLvl w:val="9"/>
    </w:pPr>
  </w:style>
  <w:style w:type="paragraph" w:styleId="TM1">
    <w:name w:val="toc 1"/>
    <w:basedOn w:val="Normal"/>
    <w:next w:val="Normal"/>
    <w:autoRedefine/>
    <w:uiPriority w:val="39"/>
    <w:unhideWhenUsed/>
    <w:rsid w:val="00A05E06"/>
    <w:pPr>
      <w:spacing w:after="100"/>
    </w:pPr>
  </w:style>
  <w:style w:type="paragraph" w:styleId="TM2">
    <w:name w:val="toc 2"/>
    <w:basedOn w:val="Normal"/>
    <w:next w:val="Normal"/>
    <w:autoRedefine/>
    <w:uiPriority w:val="39"/>
    <w:unhideWhenUsed/>
    <w:rsid w:val="00A05E06"/>
    <w:pPr>
      <w:spacing w:after="100"/>
      <w:ind w:left="220"/>
    </w:pPr>
  </w:style>
  <w:style w:type="paragraph" w:styleId="TM3">
    <w:name w:val="toc 3"/>
    <w:basedOn w:val="Normal"/>
    <w:next w:val="Normal"/>
    <w:autoRedefine/>
    <w:uiPriority w:val="39"/>
    <w:unhideWhenUsed/>
    <w:rsid w:val="00A05E06"/>
    <w:pPr>
      <w:spacing w:after="100"/>
      <w:ind w:left="440"/>
    </w:pPr>
  </w:style>
  <w:style w:type="character" w:styleId="Accentuation">
    <w:name w:val="Emphasis"/>
    <w:rsid w:val="00584FDD"/>
    <w:rPr>
      <w:rFonts w:ascii="Open Sans Semibold" w:hAnsi="Open Sans Semibold"/>
      <w:i/>
      <w:iCs/>
    </w:rPr>
  </w:style>
  <w:style w:type="table" w:styleId="Grilledutableau">
    <w:name w:val="Table Grid"/>
    <w:basedOn w:val="TableauNormal"/>
    <w:uiPriority w:val="39"/>
    <w:rsid w:val="00406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3714C8"/>
    <w:pPr>
      <w:spacing w:after="200"/>
    </w:pPr>
    <w:rPr>
      <w:i/>
      <w:iCs/>
      <w:color w:val="44546A" w:themeColor="text2"/>
      <w:sz w:val="18"/>
      <w:szCs w:val="18"/>
    </w:rPr>
  </w:style>
  <w:style w:type="table" w:styleId="TableauGrille5Fonc-Accentuation1">
    <w:name w:val="Grid Table 5 Dark Accent 1"/>
    <w:basedOn w:val="TableauNormal"/>
    <w:uiPriority w:val="50"/>
    <w:rsid w:val="003714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1Clair-Accentuation1">
    <w:name w:val="Grid Table 1 Light Accent 1"/>
    <w:basedOn w:val="TableauNormal"/>
    <w:uiPriority w:val="46"/>
    <w:rsid w:val="003714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Total1">
    <w:name w:val="Total1"/>
    <w:basedOn w:val="Normal"/>
    <w:next w:val="Normal"/>
    <w:rsid w:val="003714C8"/>
    <w:pPr>
      <w:pBdr>
        <w:top w:val="single" w:sz="4" w:space="4" w:color="000000"/>
        <w:left w:val="single" w:sz="4" w:space="4" w:color="000000"/>
        <w:bottom w:val="single" w:sz="4" w:space="4" w:color="000000"/>
        <w:right w:val="single" w:sz="4" w:space="4" w:color="000000"/>
      </w:pBdr>
      <w:tabs>
        <w:tab w:val="left" w:pos="992"/>
        <w:tab w:val="left" w:pos="1701"/>
        <w:tab w:val="right" w:pos="9072"/>
      </w:tabs>
      <w:suppressAutoHyphens/>
      <w:spacing w:before="120" w:after="120"/>
      <w:ind w:left="709" w:firstLine="142"/>
    </w:pPr>
    <w:rPr>
      <w:rFonts w:ascii="Verdana" w:eastAsia="Times New Roman" w:hAnsi="Verdana" w:cs="Arial"/>
      <w:b/>
      <w:sz w:val="16"/>
      <w:szCs w:val="16"/>
      <w:lang w:eastAsia="zh-CN"/>
    </w:rPr>
  </w:style>
  <w:style w:type="paragraph" w:styleId="Textedebulles">
    <w:name w:val="Balloon Text"/>
    <w:basedOn w:val="Normal"/>
    <w:link w:val="TextedebullesCar"/>
    <w:uiPriority w:val="99"/>
    <w:semiHidden/>
    <w:unhideWhenUsed/>
    <w:rsid w:val="003714C8"/>
    <w:rPr>
      <w:rFonts w:ascii="Segoe UI" w:hAnsi="Segoe UI" w:cs="Segoe UI"/>
      <w:sz w:val="18"/>
      <w:szCs w:val="18"/>
    </w:rPr>
  </w:style>
  <w:style w:type="character" w:customStyle="1" w:styleId="TextedebullesCar">
    <w:name w:val="Texte de bulles Car"/>
    <w:basedOn w:val="Policepardfaut"/>
    <w:link w:val="Textedebulles"/>
    <w:uiPriority w:val="99"/>
    <w:semiHidden/>
    <w:rsid w:val="003714C8"/>
    <w:rPr>
      <w:rFonts w:ascii="Segoe UI" w:hAnsi="Segoe UI" w:cs="Segoe UI"/>
      <w:sz w:val="18"/>
      <w:szCs w:val="18"/>
    </w:rPr>
  </w:style>
  <w:style w:type="character" w:styleId="Lienhypertextesuivivisit">
    <w:name w:val="FollowedHyperlink"/>
    <w:basedOn w:val="Policepardfaut"/>
    <w:uiPriority w:val="99"/>
    <w:semiHidden/>
    <w:unhideWhenUsed/>
    <w:rsid w:val="0092174E"/>
    <w:rPr>
      <w:color w:val="954F72" w:themeColor="followedHyperlink"/>
      <w:u w:val="single"/>
    </w:rPr>
  </w:style>
  <w:style w:type="character" w:styleId="Mentionnonrsolue">
    <w:name w:val="Unresolved Mention"/>
    <w:basedOn w:val="Policepardfaut"/>
    <w:uiPriority w:val="99"/>
    <w:semiHidden/>
    <w:unhideWhenUsed/>
    <w:rsid w:val="00E66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381102">
      <w:bodyDiv w:val="1"/>
      <w:marLeft w:val="0"/>
      <w:marRight w:val="0"/>
      <w:marTop w:val="0"/>
      <w:marBottom w:val="0"/>
      <w:divBdr>
        <w:top w:val="none" w:sz="0" w:space="0" w:color="auto"/>
        <w:left w:val="none" w:sz="0" w:space="0" w:color="auto"/>
        <w:bottom w:val="none" w:sz="0" w:space="0" w:color="auto"/>
        <w:right w:val="none" w:sz="0" w:space="0" w:color="auto"/>
      </w:divBdr>
    </w:div>
    <w:div w:id="97945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Johnny.vaca-jaramillo@cpnv.ch" TargetMode="External"/><Relationship Id="rId2" Type="http://schemas.openxmlformats.org/officeDocument/2006/relationships/numbering" Target="numbering.xml"/><Relationship Id="rId16" Type="http://schemas.openxmlformats.org/officeDocument/2006/relationships/hyperlink" Target="https://github.com/johnnyvaca/decoKerly"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loud.icescrum.com/p/DECORATION/"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lorlib.com/wp/template/honey/" TargetMode="External"/><Relationship Id="rId14" Type="http://schemas.openxmlformats.org/officeDocument/2006/relationships/hyperlink" Target="https://www.hostinger.fr/"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png@01D57A91.58D924D0" TargetMode="External"/><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johnny\Documents\Custom%20Office%20Templates\cahier%20des%20charges%20-%20applications.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DD8AB-79AE-4CCA-BB66-DB3B39924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cahier des charges - applications.dotm</Template>
  <TotalTime>0</TotalTime>
  <Pages>12</Pages>
  <Words>1824</Words>
  <Characters>11495</Characters>
  <Application>Microsoft Office Word</Application>
  <DocSecurity>0</DocSecurity>
  <Lines>95</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CPNV</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VACA-JARAMILLO Johnny</cp:lastModifiedBy>
  <cp:revision>208</cp:revision>
  <cp:lastPrinted>2019-11-03T22:58:00Z</cp:lastPrinted>
  <dcterms:created xsi:type="dcterms:W3CDTF">2020-06-28T19:04:00Z</dcterms:created>
  <dcterms:modified xsi:type="dcterms:W3CDTF">2020-06-30T06:59:00Z</dcterms:modified>
</cp:coreProperties>
</file>